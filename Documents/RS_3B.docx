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39580618" w:displacedByCustomXml="next"/>
    <w:sdt>
      <w:sdtPr>
        <w:rPr>
          <w:rFonts w:asciiTheme="majorHAnsi" w:eastAsiaTheme="majorEastAsia" w:hAnsiTheme="majorHAnsi" w:cstheme="majorBidi"/>
          <w:sz w:val="24"/>
          <w:szCs w:val="20"/>
          <w:lang w:val="en-IE" w:eastAsia="en-US"/>
        </w:rPr>
        <w:id w:val="190197543"/>
        <w:docPartObj>
          <w:docPartGallery w:val="Cover Pages"/>
          <w:docPartUnique/>
        </w:docPartObj>
      </w:sdtPr>
      <w:sdtEndPr>
        <w:rPr>
          <w:rFonts w:ascii="Arial" w:eastAsia="Times New Roman" w:hAnsi="Arial" w:cs="Times New Roman"/>
          <w:kern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94"/>
          </w:tblGrid>
          <w:tr w:rsidR="007443A6" w:rsidRPr="00BE0942">
            <w:sdt>
              <w:sdtPr>
                <w:rPr>
                  <w:rFonts w:asciiTheme="majorHAnsi" w:eastAsiaTheme="majorEastAsia" w:hAnsiTheme="majorHAnsi" w:cstheme="majorBidi"/>
                  <w:sz w:val="24"/>
                  <w:szCs w:val="20"/>
                  <w:lang w:val="en-IE" w:eastAsia="en-US"/>
                </w:rPr>
                <w:alias w:val="Company"/>
                <w:id w:val="13406915"/>
                <w:dataBinding w:prefixMappings="xmlns:ns0='http://schemas.openxmlformats.org/officeDocument/2006/extended-properties'" w:xpath="/ns0:Properties[1]/ns0:Company[1]" w:storeItemID="{6668398D-A668-4E3E-A5EB-62B293D839F1}"/>
                <w:text/>
              </w:sdtPr>
              <w:sdtEndPr>
                <w:rPr>
                  <w:sz w:val="28"/>
                  <w:szCs w:val="22"/>
                  <w:lang w:eastAsia="ja-JP"/>
                </w:rPr>
              </w:sdtEndPr>
              <w:sdtContent>
                <w:tc>
                  <w:tcPr>
                    <w:tcW w:w="7672" w:type="dxa"/>
                    <w:tcMar>
                      <w:top w:w="216" w:type="dxa"/>
                      <w:left w:w="115" w:type="dxa"/>
                      <w:bottom w:w="216" w:type="dxa"/>
                      <w:right w:w="115" w:type="dxa"/>
                    </w:tcMar>
                  </w:tcPr>
                  <w:p w:rsidR="007443A6" w:rsidRPr="00BE0942" w:rsidRDefault="00E10618" w:rsidP="00E10618">
                    <w:pPr>
                      <w:pStyle w:val="NoSpacing"/>
                      <w:rPr>
                        <w:rFonts w:asciiTheme="majorHAnsi" w:eastAsiaTheme="majorEastAsia" w:hAnsiTheme="majorHAnsi" w:cstheme="majorBidi"/>
                        <w:lang w:val="en-IE"/>
                      </w:rPr>
                    </w:pPr>
                    <w:r w:rsidRPr="00BE0942">
                      <w:rPr>
                        <w:rFonts w:asciiTheme="majorHAnsi" w:eastAsiaTheme="majorEastAsia" w:hAnsiTheme="majorHAnsi" w:cstheme="majorBidi"/>
                        <w:sz w:val="24"/>
                        <w:szCs w:val="20"/>
                        <w:lang w:val="en-IE" w:eastAsia="en-US"/>
                      </w:rPr>
                      <w:t>BSc (Hons) in Computing – Year 4 – Software Development</w:t>
                    </w:r>
                  </w:p>
                </w:tc>
              </w:sdtContent>
            </w:sdt>
          </w:tr>
          <w:tr w:rsidR="007443A6" w:rsidRPr="00BE0942">
            <w:tc>
              <w:tcPr>
                <w:tcW w:w="7672" w:type="dxa"/>
              </w:tcPr>
              <w:sdt>
                <w:sdtPr>
                  <w:rPr>
                    <w:rFonts w:asciiTheme="majorHAnsi" w:eastAsiaTheme="majorEastAsia" w:hAnsiTheme="majorHAnsi" w:cstheme="majorBidi"/>
                    <w:color w:val="4F81BD" w:themeColor="accent1"/>
                    <w:sz w:val="80"/>
                    <w:szCs w:val="80"/>
                    <w:lang w:val="en-IE"/>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7443A6" w:rsidRPr="00BE0942" w:rsidRDefault="007443A6">
                    <w:pPr>
                      <w:pStyle w:val="NoSpacing"/>
                      <w:rPr>
                        <w:rFonts w:asciiTheme="majorHAnsi" w:eastAsiaTheme="majorEastAsia" w:hAnsiTheme="majorHAnsi" w:cstheme="majorBidi"/>
                        <w:color w:val="4F81BD" w:themeColor="accent1"/>
                        <w:sz w:val="80"/>
                        <w:szCs w:val="80"/>
                        <w:lang w:val="en-IE"/>
                      </w:rPr>
                    </w:pPr>
                    <w:r w:rsidRPr="00BE0942">
                      <w:rPr>
                        <w:rFonts w:asciiTheme="majorHAnsi" w:eastAsiaTheme="majorEastAsia" w:hAnsiTheme="majorHAnsi" w:cstheme="majorBidi"/>
                        <w:color w:val="4F81BD" w:themeColor="accent1"/>
                        <w:sz w:val="80"/>
                        <w:szCs w:val="80"/>
                        <w:lang w:val="en-IE"/>
                      </w:rPr>
                      <w:t>Requirements Specification (RS)</w:t>
                    </w:r>
                  </w:p>
                </w:sdtContent>
              </w:sdt>
            </w:tc>
          </w:tr>
          <w:tr w:rsidR="007443A6" w:rsidRPr="00BE0942">
            <w:sdt>
              <w:sdtPr>
                <w:rPr>
                  <w:rFonts w:asciiTheme="majorHAnsi" w:eastAsiaTheme="majorEastAsia" w:hAnsiTheme="majorHAnsi" w:cstheme="majorBidi"/>
                  <w:lang w:val="en-IE"/>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443A6" w:rsidRPr="00BE0942" w:rsidRDefault="00715B51" w:rsidP="00E10618">
                    <w:pPr>
                      <w:pStyle w:val="NoSpacing"/>
                      <w:rPr>
                        <w:rFonts w:asciiTheme="majorHAnsi" w:eastAsiaTheme="majorEastAsia" w:hAnsiTheme="majorHAnsi" w:cstheme="majorBidi"/>
                        <w:lang w:val="en-IE"/>
                      </w:rPr>
                    </w:pPr>
                    <w:r>
                      <w:rPr>
                        <w:rFonts w:asciiTheme="majorHAnsi" w:eastAsiaTheme="majorEastAsia" w:hAnsiTheme="majorHAnsi" w:cstheme="majorBidi"/>
                        <w:lang w:val="en-IE"/>
                      </w:rPr>
                      <w:t>Body Branding Bookings (3B)</w:t>
                    </w:r>
                  </w:p>
                </w:tc>
              </w:sdtContent>
            </w:sdt>
          </w:tr>
        </w:tbl>
        <w:p w:rsidR="007443A6" w:rsidRPr="00BE0942" w:rsidRDefault="007443A6">
          <w:pPr>
            <w:rPr>
              <w:lang w:val="en-IE"/>
            </w:rPr>
          </w:pPr>
        </w:p>
        <w:p w:rsidR="007443A6" w:rsidRPr="00BE0942" w:rsidRDefault="007443A6">
          <w:pPr>
            <w:rPr>
              <w:lang w:val="en-IE"/>
            </w:rPr>
          </w:pPr>
        </w:p>
        <w:tbl>
          <w:tblPr>
            <w:tblpPr w:leftFromText="187" w:rightFromText="187" w:horzAnchor="margin" w:tblpXSpec="center" w:tblpYSpec="bottom"/>
            <w:tblW w:w="4000" w:type="pct"/>
            <w:tblLook w:val="04A0" w:firstRow="1" w:lastRow="0" w:firstColumn="1" w:lastColumn="0" w:noHBand="0" w:noVBand="1"/>
          </w:tblPr>
          <w:tblGrid>
            <w:gridCol w:w="6912"/>
          </w:tblGrid>
          <w:tr w:rsidR="007443A6" w:rsidRPr="00BE0942">
            <w:tc>
              <w:tcPr>
                <w:tcW w:w="7672" w:type="dxa"/>
                <w:tcMar>
                  <w:top w:w="216" w:type="dxa"/>
                  <w:left w:w="115" w:type="dxa"/>
                  <w:bottom w:w="216" w:type="dxa"/>
                  <w:right w:w="115" w:type="dxa"/>
                </w:tcMar>
              </w:tcPr>
              <w:p w:rsidR="007443A6" w:rsidRPr="00BE0942" w:rsidRDefault="00715B51">
                <w:pPr>
                  <w:pStyle w:val="NoSpacing"/>
                  <w:rPr>
                    <w:color w:val="4F81BD" w:themeColor="accent1"/>
                    <w:lang w:val="en-IE"/>
                  </w:rPr>
                </w:pPr>
                <w:r>
                  <w:rPr>
                    <w:color w:val="4F81BD" w:themeColor="accent1"/>
                    <w:lang w:val="en-IE"/>
                  </w:rPr>
                  <w:t>Joey Tatú</w:t>
                </w:r>
              </w:p>
              <w:p w:rsidR="00E10618" w:rsidRPr="00BE0942" w:rsidRDefault="00E10618">
                <w:pPr>
                  <w:pStyle w:val="NoSpacing"/>
                  <w:rPr>
                    <w:color w:val="4F81BD" w:themeColor="accent1"/>
                    <w:lang w:val="en-IE"/>
                  </w:rPr>
                </w:pPr>
                <w:r w:rsidRPr="00BE0942">
                  <w:rPr>
                    <w:color w:val="4F81BD" w:themeColor="accent1"/>
                    <w:lang w:val="en-IE"/>
                  </w:rPr>
                  <w:t>15015556</w:t>
                </w:r>
              </w:p>
              <w:p w:rsidR="00E10618" w:rsidRPr="00BE0942" w:rsidRDefault="00123B9B">
                <w:pPr>
                  <w:pStyle w:val="NoSpacing"/>
                  <w:rPr>
                    <w:color w:val="4F81BD" w:themeColor="accent1"/>
                    <w:lang w:val="en-IE"/>
                  </w:rPr>
                </w:pPr>
                <w:r>
                  <w:rPr>
                    <w:color w:val="4F81BD" w:themeColor="accent1"/>
                    <w:lang w:val="en-IE"/>
                  </w:rPr>
                  <w:t>j</w:t>
                </w:r>
                <w:r w:rsidR="00715B51">
                  <w:rPr>
                    <w:color w:val="4F81BD" w:themeColor="accent1"/>
                    <w:lang w:val="en-IE"/>
                  </w:rPr>
                  <w:t>oey.tatu</w:t>
                </w:r>
                <w:r w:rsidR="00E10618" w:rsidRPr="00BE0942">
                  <w:rPr>
                    <w:color w:val="4F81BD" w:themeColor="accent1"/>
                    <w:lang w:val="en-IE"/>
                  </w:rPr>
                  <w:t>@student.ncirl.ie</w:t>
                </w:r>
              </w:p>
              <w:p w:rsidR="007443A6" w:rsidRPr="00BE0942" w:rsidRDefault="00E10618">
                <w:pPr>
                  <w:pStyle w:val="NoSpacing"/>
                  <w:rPr>
                    <w:color w:val="4F81BD" w:themeColor="accent1"/>
                    <w:lang w:val="en-IE"/>
                  </w:rPr>
                </w:pPr>
                <w:r w:rsidRPr="00BE0942">
                  <w:rPr>
                    <w:color w:val="4F81BD" w:themeColor="accent1"/>
                    <w:lang w:val="en-IE"/>
                  </w:rPr>
                  <w:t>November 201</w:t>
                </w:r>
                <w:r w:rsidR="00715B51">
                  <w:rPr>
                    <w:color w:val="4F81BD" w:themeColor="accent1"/>
                    <w:lang w:val="en-IE"/>
                  </w:rPr>
                  <w:t>9</w:t>
                </w:r>
              </w:p>
              <w:p w:rsidR="007443A6" w:rsidRPr="00BE0942" w:rsidRDefault="007443A6">
                <w:pPr>
                  <w:pStyle w:val="NoSpacing"/>
                  <w:rPr>
                    <w:color w:val="4F81BD" w:themeColor="accent1"/>
                    <w:lang w:val="en-IE"/>
                  </w:rPr>
                </w:pPr>
              </w:p>
            </w:tc>
          </w:tr>
        </w:tbl>
        <w:p w:rsidR="007443A6" w:rsidRPr="00BE0942" w:rsidRDefault="007443A6">
          <w:pPr>
            <w:rPr>
              <w:lang w:val="en-IE"/>
            </w:rPr>
          </w:pPr>
        </w:p>
        <w:p w:rsidR="007443A6" w:rsidRPr="00BE0942" w:rsidRDefault="007443A6">
          <w:pPr>
            <w:spacing w:before="0" w:after="0"/>
            <w:jc w:val="left"/>
            <w:rPr>
              <w:rFonts w:cs="Arial"/>
              <w:b/>
              <w:bCs/>
              <w:kern w:val="36"/>
              <w:sz w:val="32"/>
              <w:szCs w:val="32"/>
              <w:lang w:val="en-IE"/>
            </w:rPr>
          </w:pPr>
          <w:r w:rsidRPr="00BE0942">
            <w:rPr>
              <w:kern w:val="36"/>
              <w:lang w:val="en-IE"/>
            </w:rPr>
            <w:br w:type="page"/>
          </w:r>
        </w:p>
      </w:sdtContent>
    </w:sdt>
    <w:p w:rsidR="005E300D" w:rsidRPr="00BE0942" w:rsidRDefault="005E300D">
      <w:pPr>
        <w:pStyle w:val="Title"/>
        <w:rPr>
          <w:kern w:val="36"/>
          <w:lang w:val="en-IE"/>
        </w:rPr>
      </w:pPr>
      <w:bookmarkStart w:id="1" w:name="_Toc285529098"/>
      <w:bookmarkStart w:id="2" w:name="_Toc285530353"/>
      <w:bookmarkStart w:id="3" w:name="_Toc316977387"/>
      <w:bookmarkStart w:id="4" w:name="_Toc531514622"/>
      <w:bookmarkStart w:id="5" w:name="_Toc531517257"/>
      <w:bookmarkStart w:id="6" w:name="_Toc531533352"/>
      <w:bookmarkStart w:id="7" w:name="_Toc24623453"/>
      <w:bookmarkStart w:id="8" w:name="_Toc25054355"/>
      <w:bookmarkStart w:id="9" w:name="_Toc25059531"/>
      <w:bookmarkStart w:id="10" w:name="_Toc25064841"/>
      <w:r w:rsidRPr="00BE0942">
        <w:rPr>
          <w:kern w:val="36"/>
          <w:lang w:val="en-IE"/>
        </w:rPr>
        <w:lastRenderedPageBreak/>
        <w:t>Requirements Specification (</w:t>
      </w:r>
      <w:bookmarkStart w:id="11" w:name="toc"/>
      <w:bookmarkEnd w:id="11"/>
      <w:r w:rsidRPr="00BE0942">
        <w:rPr>
          <w:kern w:val="36"/>
          <w:lang w:val="en-IE"/>
        </w:rPr>
        <w:t>RS)</w:t>
      </w:r>
      <w:bookmarkEnd w:id="1"/>
      <w:bookmarkEnd w:id="2"/>
      <w:bookmarkEnd w:id="3"/>
      <w:bookmarkEnd w:id="4"/>
      <w:bookmarkEnd w:id="5"/>
      <w:bookmarkEnd w:id="6"/>
      <w:bookmarkEnd w:id="7"/>
      <w:bookmarkEnd w:id="8"/>
      <w:bookmarkEnd w:id="9"/>
      <w:bookmarkEnd w:id="10"/>
      <w:bookmarkEnd w:id="0"/>
    </w:p>
    <w:p w:rsidR="007443A6" w:rsidRPr="00BE0942" w:rsidRDefault="007443A6" w:rsidP="00622E9B">
      <w:pPr>
        <w:pStyle w:val="BodyText"/>
        <w:tabs>
          <w:tab w:val="left" w:pos="1134"/>
        </w:tabs>
        <w:spacing w:before="240"/>
        <w:jc w:val="left"/>
        <w:outlineLvl w:val="0"/>
        <w:rPr>
          <w:rFonts w:ascii="Garamond" w:hAnsi="Garamond"/>
          <w:sz w:val="28"/>
          <w:lang w:val="en-IE"/>
        </w:rPr>
      </w:pPr>
      <w:bookmarkStart w:id="12" w:name="_Toc239580619"/>
    </w:p>
    <w:p w:rsidR="00622E9B" w:rsidRPr="00BE0942" w:rsidRDefault="00622E9B" w:rsidP="00622E9B">
      <w:pPr>
        <w:pStyle w:val="BodyText"/>
        <w:tabs>
          <w:tab w:val="left" w:pos="1134"/>
        </w:tabs>
        <w:spacing w:before="240"/>
        <w:jc w:val="left"/>
        <w:outlineLvl w:val="0"/>
        <w:rPr>
          <w:rFonts w:ascii="Garamond" w:hAnsi="Garamond"/>
          <w:b w:val="0"/>
          <w:sz w:val="28"/>
          <w:lang w:val="en-IE"/>
        </w:rPr>
      </w:pPr>
      <w:bookmarkStart w:id="13" w:name="_Toc285529099"/>
      <w:bookmarkStart w:id="14" w:name="_Toc285530354"/>
      <w:bookmarkStart w:id="15" w:name="_Toc316977388"/>
      <w:bookmarkStart w:id="16" w:name="_Toc531514623"/>
      <w:bookmarkStart w:id="17" w:name="_Toc531517258"/>
      <w:bookmarkStart w:id="18" w:name="_Toc531533353"/>
      <w:bookmarkStart w:id="19" w:name="_Toc24623454"/>
      <w:bookmarkStart w:id="20" w:name="_Toc25054356"/>
      <w:bookmarkStart w:id="21" w:name="_Toc25059532"/>
      <w:bookmarkStart w:id="22" w:name="_Toc25064842"/>
      <w:r w:rsidRPr="00BE0942">
        <w:rPr>
          <w:rFonts w:ascii="Garamond" w:hAnsi="Garamond"/>
          <w:sz w:val="28"/>
          <w:lang w:val="en-IE"/>
        </w:rPr>
        <w:t>Document Control</w:t>
      </w:r>
      <w:bookmarkEnd w:id="12"/>
      <w:bookmarkEnd w:id="13"/>
      <w:bookmarkEnd w:id="14"/>
      <w:bookmarkEnd w:id="15"/>
      <w:bookmarkEnd w:id="16"/>
      <w:bookmarkEnd w:id="17"/>
      <w:bookmarkEnd w:id="18"/>
      <w:bookmarkEnd w:id="19"/>
      <w:bookmarkEnd w:id="20"/>
      <w:bookmarkEnd w:id="21"/>
      <w:bookmarkEnd w:id="22"/>
    </w:p>
    <w:p w:rsidR="00622E9B" w:rsidRPr="00BE0942" w:rsidRDefault="00622E9B" w:rsidP="00622E9B">
      <w:pPr>
        <w:pStyle w:val="BodyText"/>
        <w:tabs>
          <w:tab w:val="left" w:pos="1134"/>
        </w:tabs>
        <w:spacing w:before="240"/>
        <w:jc w:val="left"/>
        <w:outlineLvl w:val="0"/>
        <w:rPr>
          <w:rFonts w:ascii="Garamond" w:hAnsi="Garamond"/>
          <w:b w:val="0"/>
          <w:lang w:val="en-IE"/>
        </w:rPr>
      </w:pPr>
      <w:bookmarkStart w:id="23" w:name="_Toc239580620"/>
      <w:bookmarkStart w:id="24" w:name="_Toc285529100"/>
      <w:bookmarkStart w:id="25" w:name="_Toc285530355"/>
      <w:bookmarkStart w:id="26" w:name="_Toc316977389"/>
      <w:bookmarkStart w:id="27" w:name="_Toc531514624"/>
      <w:bookmarkStart w:id="28" w:name="_Toc531517259"/>
      <w:bookmarkStart w:id="29" w:name="_Toc531533354"/>
      <w:bookmarkStart w:id="30" w:name="_Toc24623455"/>
      <w:bookmarkStart w:id="31" w:name="_Toc25054357"/>
      <w:bookmarkStart w:id="32" w:name="_Toc25059533"/>
      <w:bookmarkStart w:id="33" w:name="_Toc25064843"/>
      <w:r w:rsidRPr="00BE0942">
        <w:rPr>
          <w:rFonts w:ascii="Garamond" w:hAnsi="Garamond"/>
          <w:lang w:val="en-IE"/>
        </w:rPr>
        <w:t>Revision History</w:t>
      </w:r>
      <w:bookmarkEnd w:id="23"/>
      <w:bookmarkEnd w:id="24"/>
      <w:bookmarkEnd w:id="25"/>
      <w:bookmarkEnd w:id="26"/>
      <w:bookmarkEnd w:id="27"/>
      <w:bookmarkEnd w:id="28"/>
      <w:bookmarkEnd w:id="29"/>
      <w:bookmarkEnd w:id="30"/>
      <w:bookmarkEnd w:id="31"/>
      <w:bookmarkEnd w:id="32"/>
      <w:bookmarkEnd w:id="33"/>
    </w:p>
    <w:tbl>
      <w:tblPr>
        <w:tblW w:w="921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18"/>
        <w:gridCol w:w="992"/>
        <w:gridCol w:w="2835"/>
        <w:gridCol w:w="1701"/>
        <w:gridCol w:w="1134"/>
        <w:gridCol w:w="1134"/>
      </w:tblGrid>
      <w:tr w:rsidR="00622E9B" w:rsidRPr="00BE0942">
        <w:tc>
          <w:tcPr>
            <w:tcW w:w="1418"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Date</w:t>
            </w:r>
          </w:p>
        </w:tc>
        <w:tc>
          <w:tcPr>
            <w:tcW w:w="992"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Version</w:t>
            </w:r>
          </w:p>
        </w:tc>
        <w:tc>
          <w:tcPr>
            <w:tcW w:w="2835"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Scope of Activity</w:t>
            </w:r>
          </w:p>
        </w:tc>
        <w:tc>
          <w:tcPr>
            <w:tcW w:w="1701"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Prepared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Reviewed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Approved</w:t>
            </w:r>
          </w:p>
        </w:tc>
      </w:tr>
      <w:tr w:rsidR="00622E9B" w:rsidRPr="00BE0942">
        <w:tc>
          <w:tcPr>
            <w:tcW w:w="1418"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992"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2835"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1701"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r w:rsidR="00622E9B" w:rsidRPr="00BE0942">
        <w:tc>
          <w:tcPr>
            <w:tcW w:w="1418"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992"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2835"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1701"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bl>
    <w:p w:rsidR="00622E9B" w:rsidRPr="00BE0942" w:rsidRDefault="00622E9B" w:rsidP="00622E9B">
      <w:pPr>
        <w:pStyle w:val="BodyText"/>
        <w:rPr>
          <w:rFonts w:ascii="Garamond" w:hAnsi="Garamond"/>
          <w:lang w:val="en-IE"/>
        </w:rPr>
      </w:pPr>
    </w:p>
    <w:p w:rsidR="00622E9B" w:rsidRPr="00BE0942" w:rsidRDefault="00622E9B" w:rsidP="00622E9B">
      <w:pPr>
        <w:pStyle w:val="BodyText"/>
        <w:tabs>
          <w:tab w:val="left" w:pos="1134"/>
        </w:tabs>
        <w:spacing w:before="240"/>
        <w:jc w:val="left"/>
        <w:outlineLvl w:val="0"/>
        <w:rPr>
          <w:rFonts w:ascii="Garamond" w:hAnsi="Garamond"/>
          <w:b w:val="0"/>
          <w:lang w:val="en-IE"/>
        </w:rPr>
      </w:pPr>
      <w:bookmarkStart w:id="34" w:name="_Toc239580621"/>
      <w:bookmarkStart w:id="35" w:name="_Toc285529101"/>
      <w:bookmarkStart w:id="36" w:name="_Toc285530356"/>
      <w:bookmarkStart w:id="37" w:name="_Toc316977390"/>
      <w:bookmarkStart w:id="38" w:name="_Toc531514625"/>
      <w:bookmarkStart w:id="39" w:name="_Toc531517260"/>
      <w:bookmarkStart w:id="40" w:name="_Toc531533355"/>
      <w:bookmarkStart w:id="41" w:name="_Toc24623456"/>
      <w:bookmarkStart w:id="42" w:name="_Toc25054358"/>
      <w:bookmarkStart w:id="43" w:name="_Toc25059534"/>
      <w:bookmarkStart w:id="44" w:name="_Toc25064844"/>
      <w:r w:rsidRPr="00BE0942">
        <w:rPr>
          <w:rFonts w:ascii="Garamond" w:hAnsi="Garamond"/>
          <w:lang w:val="en-IE"/>
        </w:rPr>
        <w:t>Distribution List</w:t>
      </w:r>
      <w:bookmarkEnd w:id="34"/>
      <w:bookmarkEnd w:id="35"/>
      <w:bookmarkEnd w:id="36"/>
      <w:bookmarkEnd w:id="37"/>
      <w:bookmarkEnd w:id="38"/>
      <w:bookmarkEnd w:id="39"/>
      <w:bookmarkEnd w:id="40"/>
      <w:bookmarkEnd w:id="41"/>
      <w:bookmarkEnd w:id="42"/>
      <w:bookmarkEnd w:id="43"/>
      <w:bookmarkEnd w:id="44"/>
    </w:p>
    <w:tbl>
      <w:tblPr>
        <w:tblW w:w="918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140"/>
        <w:gridCol w:w="3960"/>
        <w:gridCol w:w="1080"/>
      </w:tblGrid>
      <w:tr w:rsidR="00622E9B" w:rsidRPr="00BE0942">
        <w:tc>
          <w:tcPr>
            <w:tcW w:w="4140"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Name</w:t>
            </w:r>
          </w:p>
        </w:tc>
        <w:tc>
          <w:tcPr>
            <w:tcW w:w="3960"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Title</w:t>
            </w:r>
          </w:p>
        </w:tc>
        <w:tc>
          <w:tcPr>
            <w:tcW w:w="1080"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Version</w:t>
            </w:r>
          </w:p>
        </w:tc>
      </w:tr>
      <w:tr w:rsidR="00622E9B" w:rsidRPr="00BE0942">
        <w:tc>
          <w:tcPr>
            <w:tcW w:w="414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r w:rsidR="00622E9B" w:rsidRPr="00BE0942">
        <w:tc>
          <w:tcPr>
            <w:tcW w:w="414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r w:rsidR="00622E9B" w:rsidRPr="00BE0942">
        <w:tc>
          <w:tcPr>
            <w:tcW w:w="414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r w:rsidR="00622E9B" w:rsidRPr="00BE0942">
        <w:tc>
          <w:tcPr>
            <w:tcW w:w="414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r w:rsidR="00622E9B" w:rsidRPr="00BE0942">
        <w:tc>
          <w:tcPr>
            <w:tcW w:w="414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bl>
    <w:p w:rsidR="00622E9B" w:rsidRPr="00BE0942" w:rsidRDefault="00622E9B" w:rsidP="00622E9B">
      <w:pPr>
        <w:pStyle w:val="BodyText"/>
        <w:rPr>
          <w:rFonts w:ascii="Garamond" w:hAnsi="Garamond"/>
          <w:lang w:val="en-IE"/>
        </w:rPr>
      </w:pPr>
    </w:p>
    <w:p w:rsidR="00622E9B" w:rsidRPr="00BE0942" w:rsidRDefault="00622E9B" w:rsidP="00622E9B">
      <w:pPr>
        <w:pStyle w:val="BodyText"/>
        <w:tabs>
          <w:tab w:val="left" w:pos="1134"/>
        </w:tabs>
        <w:spacing w:before="240"/>
        <w:jc w:val="left"/>
        <w:outlineLvl w:val="0"/>
        <w:rPr>
          <w:rFonts w:ascii="Garamond" w:hAnsi="Garamond"/>
          <w:b w:val="0"/>
          <w:lang w:val="en-IE"/>
        </w:rPr>
      </w:pPr>
      <w:bookmarkStart w:id="45" w:name="_Toc239580622"/>
      <w:bookmarkStart w:id="46" w:name="_Toc285529102"/>
      <w:bookmarkStart w:id="47" w:name="_Toc285530357"/>
      <w:bookmarkStart w:id="48" w:name="_Toc316977391"/>
      <w:bookmarkStart w:id="49" w:name="_Toc531514626"/>
      <w:bookmarkStart w:id="50" w:name="_Toc531517261"/>
      <w:bookmarkStart w:id="51" w:name="_Toc531533356"/>
      <w:bookmarkStart w:id="52" w:name="_Toc24623457"/>
      <w:bookmarkStart w:id="53" w:name="_Toc25054359"/>
      <w:bookmarkStart w:id="54" w:name="_Toc25059535"/>
      <w:bookmarkStart w:id="55" w:name="_Toc25064845"/>
      <w:r w:rsidRPr="00BE0942">
        <w:rPr>
          <w:rFonts w:ascii="Garamond" w:hAnsi="Garamond"/>
          <w:lang w:val="en-IE"/>
        </w:rPr>
        <w:t>Related Documents</w:t>
      </w:r>
      <w:bookmarkEnd w:id="45"/>
      <w:bookmarkEnd w:id="46"/>
      <w:bookmarkEnd w:id="47"/>
      <w:bookmarkEnd w:id="48"/>
      <w:bookmarkEnd w:id="49"/>
      <w:bookmarkEnd w:id="50"/>
      <w:bookmarkEnd w:id="51"/>
      <w:bookmarkEnd w:id="52"/>
      <w:bookmarkEnd w:id="53"/>
      <w:bookmarkEnd w:id="54"/>
      <w:bookmarkEnd w:id="55"/>
    </w:p>
    <w:tbl>
      <w:tblPr>
        <w:tblW w:w="912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962"/>
        <w:gridCol w:w="4166"/>
      </w:tblGrid>
      <w:tr w:rsidR="00622E9B" w:rsidRPr="00BE0942">
        <w:tc>
          <w:tcPr>
            <w:tcW w:w="4962"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Title</w:t>
            </w:r>
          </w:p>
        </w:tc>
        <w:tc>
          <w:tcPr>
            <w:tcW w:w="4166" w:type="dxa"/>
            <w:tcBorders>
              <w:top w:val="single" w:sz="4" w:space="0" w:color="auto"/>
              <w:left w:val="single" w:sz="4" w:space="0" w:color="auto"/>
              <w:bottom w:val="single" w:sz="4" w:space="0" w:color="auto"/>
              <w:right w:val="single" w:sz="4" w:space="0" w:color="auto"/>
            </w:tcBorders>
            <w:shd w:val="pct60" w:color="auto" w:fill="FFFFFF"/>
          </w:tcPr>
          <w:p w:rsidR="00622E9B" w:rsidRPr="00BE0942" w:rsidRDefault="00622E9B" w:rsidP="005E300D">
            <w:pPr>
              <w:pStyle w:val="TableText"/>
              <w:rPr>
                <w:rFonts w:ascii="Garamond" w:hAnsi="Garamond"/>
                <w:b/>
                <w:color w:val="FFFFFF"/>
                <w:lang w:val="en-IE"/>
              </w:rPr>
            </w:pPr>
            <w:r w:rsidRPr="00BE0942">
              <w:rPr>
                <w:rFonts w:ascii="Garamond" w:hAnsi="Garamond"/>
                <w:b/>
                <w:color w:val="FFFFFF"/>
                <w:lang w:val="en-IE"/>
              </w:rPr>
              <w:t>Comments</w:t>
            </w:r>
          </w:p>
        </w:tc>
      </w:tr>
      <w:tr w:rsidR="00622E9B" w:rsidRPr="00BE0942">
        <w:tc>
          <w:tcPr>
            <w:tcW w:w="4962"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r w:rsidRPr="00BE0942">
              <w:rPr>
                <w:rFonts w:ascii="Garamond" w:hAnsi="Garamond"/>
                <w:lang w:val="en-IE"/>
              </w:rPr>
              <w:t>Title of Use Case Model</w:t>
            </w:r>
          </w:p>
        </w:tc>
        <w:tc>
          <w:tcPr>
            <w:tcW w:w="4166"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r w:rsidR="00622E9B" w:rsidRPr="00BE0942">
        <w:tc>
          <w:tcPr>
            <w:tcW w:w="4962"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r w:rsidRPr="00BE0942">
              <w:rPr>
                <w:rFonts w:ascii="Garamond" w:hAnsi="Garamond"/>
                <w:lang w:val="en-IE"/>
              </w:rPr>
              <w:t>Title of Use Case Description</w:t>
            </w:r>
          </w:p>
        </w:tc>
        <w:tc>
          <w:tcPr>
            <w:tcW w:w="4166" w:type="dxa"/>
            <w:tcBorders>
              <w:top w:val="single" w:sz="4" w:space="0" w:color="auto"/>
              <w:left w:val="single" w:sz="4" w:space="0" w:color="auto"/>
              <w:bottom w:val="single" w:sz="4" w:space="0" w:color="auto"/>
              <w:right w:val="single" w:sz="4" w:space="0" w:color="auto"/>
            </w:tcBorders>
          </w:tcPr>
          <w:p w:rsidR="00622E9B" w:rsidRPr="00BE0942" w:rsidRDefault="00622E9B" w:rsidP="005E300D">
            <w:pPr>
              <w:pStyle w:val="TableText"/>
              <w:rPr>
                <w:rFonts w:ascii="Garamond" w:hAnsi="Garamond"/>
                <w:lang w:val="en-IE"/>
              </w:rPr>
            </w:pPr>
          </w:p>
        </w:tc>
      </w:tr>
    </w:tbl>
    <w:p w:rsidR="005E300D" w:rsidRPr="00BE0942" w:rsidRDefault="005E300D" w:rsidP="00622E9B">
      <w:pPr>
        <w:tabs>
          <w:tab w:val="left" w:pos="1843"/>
          <w:tab w:val="left" w:pos="6912"/>
        </w:tabs>
        <w:rPr>
          <w:b/>
          <w:lang w:val="en-IE"/>
        </w:rPr>
      </w:pPr>
    </w:p>
    <w:p w:rsidR="007443A6" w:rsidRPr="00BE0942" w:rsidRDefault="005E300D" w:rsidP="007443A6">
      <w:pPr>
        <w:tabs>
          <w:tab w:val="left" w:pos="1843"/>
          <w:tab w:val="left" w:pos="6912"/>
        </w:tabs>
        <w:rPr>
          <w:b/>
          <w:lang w:val="en-IE"/>
        </w:rPr>
      </w:pPr>
      <w:r w:rsidRPr="00BE0942">
        <w:rPr>
          <w:b/>
          <w:lang w:val="en-IE"/>
        </w:rPr>
        <w:br w:type="page"/>
      </w:r>
    </w:p>
    <w:p w:rsidR="007443A6" w:rsidRPr="00BE0942" w:rsidRDefault="007443A6" w:rsidP="00622E9B">
      <w:pPr>
        <w:tabs>
          <w:tab w:val="left" w:pos="1843"/>
          <w:tab w:val="left" w:pos="6912"/>
        </w:tabs>
        <w:rPr>
          <w:b/>
          <w:lang w:val="en-IE"/>
        </w:rPr>
      </w:pPr>
    </w:p>
    <w:p w:rsidR="001C0FDC" w:rsidRDefault="00716485" w:rsidP="00CB55C0">
      <w:pPr>
        <w:tabs>
          <w:tab w:val="left" w:pos="1843"/>
          <w:tab w:val="left" w:pos="6912"/>
        </w:tabs>
        <w:rPr>
          <w:noProof/>
        </w:rPr>
      </w:pPr>
      <w:r w:rsidRPr="00BE0942">
        <w:rPr>
          <w:b/>
          <w:lang w:val="en-IE"/>
        </w:rPr>
        <w:t>Table of Contents</w:t>
      </w:r>
      <w:r w:rsidRPr="00BE0942">
        <w:rPr>
          <w:b/>
          <w:lang w:val="en-IE"/>
        </w:rPr>
        <w:fldChar w:fldCharType="begin"/>
      </w:r>
      <w:r w:rsidRPr="00BE0942">
        <w:rPr>
          <w:b/>
          <w:lang w:val="en-IE"/>
        </w:rPr>
        <w:instrText xml:space="preserve"> TOC \o "1-3" \h \z \u </w:instrText>
      </w:r>
      <w:r w:rsidRPr="00BE0942">
        <w:rPr>
          <w:b/>
          <w:lang w:val="en-IE"/>
        </w:rPr>
        <w:fldChar w:fldCharType="separate"/>
      </w:r>
    </w:p>
    <w:p w:rsidR="001C0FDC" w:rsidRDefault="003B7C84">
      <w:pPr>
        <w:pStyle w:val="TOC1"/>
        <w:tabs>
          <w:tab w:val="left" w:pos="480"/>
          <w:tab w:val="right" w:pos="8630"/>
        </w:tabs>
        <w:rPr>
          <w:rFonts w:asciiTheme="minorHAnsi" w:eastAsiaTheme="minorEastAsia" w:hAnsiTheme="minorHAnsi" w:cstheme="minorBidi"/>
          <w:noProof/>
          <w:sz w:val="22"/>
          <w:szCs w:val="22"/>
          <w:lang w:val="en-IE" w:eastAsia="en-IE"/>
        </w:rPr>
      </w:pPr>
      <w:hyperlink w:anchor="_Toc25064846" w:history="1">
        <w:r w:rsidR="001C0FDC" w:rsidRPr="00D66FA3">
          <w:rPr>
            <w:rStyle w:val="Hyperlink"/>
            <w:noProof/>
            <w:lang w:val="en-IE"/>
          </w:rPr>
          <w:t>1</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Introduction</w:t>
        </w:r>
        <w:r w:rsidR="001C0FDC">
          <w:rPr>
            <w:noProof/>
            <w:webHidden/>
          </w:rPr>
          <w:tab/>
        </w:r>
        <w:r w:rsidR="001C0FDC">
          <w:rPr>
            <w:noProof/>
            <w:webHidden/>
          </w:rPr>
          <w:fldChar w:fldCharType="begin"/>
        </w:r>
        <w:r w:rsidR="001C0FDC">
          <w:rPr>
            <w:noProof/>
            <w:webHidden/>
          </w:rPr>
          <w:instrText xml:space="preserve"> PAGEREF _Toc25064846 \h </w:instrText>
        </w:r>
        <w:r w:rsidR="001C0FDC">
          <w:rPr>
            <w:noProof/>
            <w:webHidden/>
          </w:rPr>
        </w:r>
        <w:r w:rsidR="001C0FDC">
          <w:rPr>
            <w:noProof/>
            <w:webHidden/>
          </w:rPr>
          <w:fldChar w:fldCharType="separate"/>
        </w:r>
        <w:r w:rsidR="001C0FDC">
          <w:rPr>
            <w:noProof/>
            <w:webHidden/>
          </w:rPr>
          <w:t>4</w:t>
        </w:r>
        <w:r w:rsidR="001C0FDC">
          <w:rPr>
            <w:noProof/>
            <w:webHidden/>
          </w:rPr>
          <w:fldChar w:fldCharType="end"/>
        </w:r>
      </w:hyperlink>
    </w:p>
    <w:p w:rsidR="001C0FDC" w:rsidRDefault="003B7C84">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064847" w:history="1">
        <w:r w:rsidR="001C0FDC" w:rsidRPr="00D66FA3">
          <w:rPr>
            <w:rStyle w:val="Hyperlink"/>
            <w:noProof/>
            <w:lang w:val="en-IE"/>
          </w:rPr>
          <w:t>1.1</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Purpose</w:t>
        </w:r>
        <w:r w:rsidR="001C0FDC">
          <w:rPr>
            <w:noProof/>
            <w:webHidden/>
          </w:rPr>
          <w:tab/>
        </w:r>
        <w:r w:rsidR="001C0FDC">
          <w:rPr>
            <w:noProof/>
            <w:webHidden/>
          </w:rPr>
          <w:fldChar w:fldCharType="begin"/>
        </w:r>
        <w:r w:rsidR="001C0FDC">
          <w:rPr>
            <w:noProof/>
            <w:webHidden/>
          </w:rPr>
          <w:instrText xml:space="preserve"> PAGEREF _Toc25064847 \h </w:instrText>
        </w:r>
        <w:r w:rsidR="001C0FDC">
          <w:rPr>
            <w:noProof/>
            <w:webHidden/>
          </w:rPr>
        </w:r>
        <w:r w:rsidR="001C0FDC">
          <w:rPr>
            <w:noProof/>
            <w:webHidden/>
          </w:rPr>
          <w:fldChar w:fldCharType="separate"/>
        </w:r>
        <w:r w:rsidR="001C0FDC">
          <w:rPr>
            <w:noProof/>
            <w:webHidden/>
          </w:rPr>
          <w:t>4</w:t>
        </w:r>
        <w:r w:rsidR="001C0FDC">
          <w:rPr>
            <w:noProof/>
            <w:webHidden/>
          </w:rPr>
          <w:fldChar w:fldCharType="end"/>
        </w:r>
      </w:hyperlink>
    </w:p>
    <w:p w:rsidR="001C0FDC" w:rsidRDefault="003B7C84">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064848" w:history="1">
        <w:r w:rsidR="001C0FDC" w:rsidRPr="00D66FA3">
          <w:rPr>
            <w:rStyle w:val="Hyperlink"/>
            <w:noProof/>
            <w:lang w:val="en-IE"/>
          </w:rPr>
          <w:t>1.2</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Project Scope</w:t>
        </w:r>
        <w:r w:rsidR="001C0FDC">
          <w:rPr>
            <w:noProof/>
            <w:webHidden/>
          </w:rPr>
          <w:tab/>
        </w:r>
        <w:r w:rsidR="001C0FDC">
          <w:rPr>
            <w:noProof/>
            <w:webHidden/>
          </w:rPr>
          <w:fldChar w:fldCharType="begin"/>
        </w:r>
        <w:r w:rsidR="001C0FDC">
          <w:rPr>
            <w:noProof/>
            <w:webHidden/>
          </w:rPr>
          <w:instrText xml:space="preserve"> PAGEREF _Toc25064848 \h </w:instrText>
        </w:r>
        <w:r w:rsidR="001C0FDC">
          <w:rPr>
            <w:noProof/>
            <w:webHidden/>
          </w:rPr>
        </w:r>
        <w:r w:rsidR="001C0FDC">
          <w:rPr>
            <w:noProof/>
            <w:webHidden/>
          </w:rPr>
          <w:fldChar w:fldCharType="separate"/>
        </w:r>
        <w:r w:rsidR="001C0FDC">
          <w:rPr>
            <w:noProof/>
            <w:webHidden/>
          </w:rPr>
          <w:t>4</w:t>
        </w:r>
        <w:r w:rsidR="001C0FDC">
          <w:rPr>
            <w:noProof/>
            <w:webHidden/>
          </w:rPr>
          <w:fldChar w:fldCharType="end"/>
        </w:r>
      </w:hyperlink>
    </w:p>
    <w:p w:rsidR="001C0FDC" w:rsidRDefault="003B7C84">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064849" w:history="1">
        <w:r w:rsidR="001C0FDC" w:rsidRPr="00D66FA3">
          <w:rPr>
            <w:rStyle w:val="Hyperlink"/>
            <w:noProof/>
            <w:lang w:val="en-IE"/>
          </w:rPr>
          <w:t>1.3</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Definitions, Acronyms, and Abbreviations</w:t>
        </w:r>
        <w:r w:rsidR="001C0FDC">
          <w:rPr>
            <w:noProof/>
            <w:webHidden/>
          </w:rPr>
          <w:tab/>
        </w:r>
        <w:r w:rsidR="001C0FDC">
          <w:rPr>
            <w:noProof/>
            <w:webHidden/>
          </w:rPr>
          <w:fldChar w:fldCharType="begin"/>
        </w:r>
        <w:r w:rsidR="001C0FDC">
          <w:rPr>
            <w:noProof/>
            <w:webHidden/>
          </w:rPr>
          <w:instrText xml:space="preserve"> PAGEREF _Toc25064849 \h </w:instrText>
        </w:r>
        <w:r w:rsidR="001C0FDC">
          <w:rPr>
            <w:noProof/>
            <w:webHidden/>
          </w:rPr>
        </w:r>
        <w:r w:rsidR="001C0FDC">
          <w:rPr>
            <w:noProof/>
            <w:webHidden/>
          </w:rPr>
          <w:fldChar w:fldCharType="separate"/>
        </w:r>
        <w:r w:rsidR="001C0FDC">
          <w:rPr>
            <w:noProof/>
            <w:webHidden/>
          </w:rPr>
          <w:t>5</w:t>
        </w:r>
        <w:r w:rsidR="001C0FDC">
          <w:rPr>
            <w:noProof/>
            <w:webHidden/>
          </w:rPr>
          <w:fldChar w:fldCharType="end"/>
        </w:r>
      </w:hyperlink>
    </w:p>
    <w:p w:rsidR="001C0FDC" w:rsidRDefault="003B7C84">
      <w:pPr>
        <w:pStyle w:val="TOC1"/>
        <w:tabs>
          <w:tab w:val="left" w:pos="480"/>
          <w:tab w:val="right" w:pos="8630"/>
        </w:tabs>
        <w:rPr>
          <w:rFonts w:asciiTheme="minorHAnsi" w:eastAsiaTheme="minorEastAsia" w:hAnsiTheme="minorHAnsi" w:cstheme="minorBidi"/>
          <w:noProof/>
          <w:sz w:val="22"/>
          <w:szCs w:val="22"/>
          <w:lang w:val="en-IE" w:eastAsia="en-IE"/>
        </w:rPr>
      </w:pPr>
      <w:hyperlink w:anchor="_Toc25064850" w:history="1">
        <w:r w:rsidR="001C0FDC" w:rsidRPr="00D66FA3">
          <w:rPr>
            <w:rStyle w:val="Hyperlink"/>
            <w:noProof/>
            <w:lang w:val="en-IE"/>
          </w:rPr>
          <w:t>2</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User Requirements Definition</w:t>
        </w:r>
        <w:r w:rsidR="001C0FDC">
          <w:rPr>
            <w:noProof/>
            <w:webHidden/>
          </w:rPr>
          <w:tab/>
        </w:r>
        <w:r w:rsidR="001C0FDC">
          <w:rPr>
            <w:noProof/>
            <w:webHidden/>
          </w:rPr>
          <w:fldChar w:fldCharType="begin"/>
        </w:r>
        <w:r w:rsidR="001C0FDC">
          <w:rPr>
            <w:noProof/>
            <w:webHidden/>
          </w:rPr>
          <w:instrText xml:space="preserve"> PAGEREF _Toc25064850 \h </w:instrText>
        </w:r>
        <w:r w:rsidR="001C0FDC">
          <w:rPr>
            <w:noProof/>
            <w:webHidden/>
          </w:rPr>
        </w:r>
        <w:r w:rsidR="001C0FDC">
          <w:rPr>
            <w:noProof/>
            <w:webHidden/>
          </w:rPr>
          <w:fldChar w:fldCharType="separate"/>
        </w:r>
        <w:r w:rsidR="001C0FDC">
          <w:rPr>
            <w:noProof/>
            <w:webHidden/>
          </w:rPr>
          <w:t>5</w:t>
        </w:r>
        <w:r w:rsidR="001C0FDC">
          <w:rPr>
            <w:noProof/>
            <w:webHidden/>
          </w:rPr>
          <w:fldChar w:fldCharType="end"/>
        </w:r>
      </w:hyperlink>
    </w:p>
    <w:p w:rsidR="001C0FDC" w:rsidRDefault="003B7C84">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064851" w:history="1">
        <w:r w:rsidR="001C0FDC" w:rsidRPr="00D66FA3">
          <w:rPr>
            <w:rStyle w:val="Hyperlink"/>
            <w:rFonts w:asciiTheme="majorHAnsi" w:hAnsiTheme="majorHAnsi"/>
            <w:noProof/>
          </w:rPr>
          <w:t>2.1</w:t>
        </w:r>
        <w:r w:rsidR="001C0FDC">
          <w:rPr>
            <w:rFonts w:asciiTheme="minorHAnsi" w:eastAsiaTheme="minorEastAsia" w:hAnsiTheme="minorHAnsi" w:cstheme="minorBidi"/>
            <w:noProof/>
            <w:sz w:val="22"/>
            <w:szCs w:val="22"/>
            <w:lang w:val="en-IE" w:eastAsia="en-IE"/>
          </w:rPr>
          <w:tab/>
        </w:r>
        <w:r w:rsidR="001C0FDC" w:rsidRPr="00D66FA3">
          <w:rPr>
            <w:rStyle w:val="Hyperlink"/>
            <w:noProof/>
          </w:rPr>
          <w:t>Pages, profiles and bookings</w:t>
        </w:r>
        <w:r w:rsidR="001C0FDC">
          <w:rPr>
            <w:noProof/>
            <w:webHidden/>
          </w:rPr>
          <w:tab/>
        </w:r>
        <w:r w:rsidR="001C0FDC">
          <w:rPr>
            <w:noProof/>
            <w:webHidden/>
          </w:rPr>
          <w:fldChar w:fldCharType="begin"/>
        </w:r>
        <w:r w:rsidR="001C0FDC">
          <w:rPr>
            <w:noProof/>
            <w:webHidden/>
          </w:rPr>
          <w:instrText xml:space="preserve"> PAGEREF _Toc25064851 \h </w:instrText>
        </w:r>
        <w:r w:rsidR="001C0FDC">
          <w:rPr>
            <w:noProof/>
            <w:webHidden/>
          </w:rPr>
        </w:r>
        <w:r w:rsidR="001C0FDC">
          <w:rPr>
            <w:noProof/>
            <w:webHidden/>
          </w:rPr>
          <w:fldChar w:fldCharType="separate"/>
        </w:r>
        <w:r w:rsidR="001C0FDC">
          <w:rPr>
            <w:noProof/>
            <w:webHidden/>
          </w:rPr>
          <w:t>5</w:t>
        </w:r>
        <w:r w:rsidR="001C0FDC">
          <w:rPr>
            <w:noProof/>
            <w:webHidden/>
          </w:rPr>
          <w:fldChar w:fldCharType="end"/>
        </w:r>
      </w:hyperlink>
    </w:p>
    <w:p w:rsidR="001C0FDC" w:rsidRDefault="003B7C84">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064852" w:history="1">
        <w:r w:rsidR="001C0FDC" w:rsidRPr="00D66FA3">
          <w:rPr>
            <w:rStyle w:val="Hyperlink"/>
            <w:noProof/>
          </w:rPr>
          <w:t>2.2</w:t>
        </w:r>
        <w:r w:rsidR="001C0FDC">
          <w:rPr>
            <w:rFonts w:asciiTheme="minorHAnsi" w:eastAsiaTheme="minorEastAsia" w:hAnsiTheme="minorHAnsi" w:cstheme="minorBidi"/>
            <w:noProof/>
            <w:sz w:val="22"/>
            <w:szCs w:val="22"/>
            <w:lang w:val="en-IE" w:eastAsia="en-IE"/>
          </w:rPr>
          <w:tab/>
        </w:r>
        <w:r w:rsidR="001C0FDC" w:rsidRPr="00D66FA3">
          <w:rPr>
            <w:rStyle w:val="Hyperlink"/>
            <w:noProof/>
          </w:rPr>
          <w:t>Messaging service</w:t>
        </w:r>
        <w:r w:rsidR="001C0FDC">
          <w:rPr>
            <w:noProof/>
            <w:webHidden/>
          </w:rPr>
          <w:tab/>
        </w:r>
        <w:r w:rsidR="001C0FDC">
          <w:rPr>
            <w:noProof/>
            <w:webHidden/>
          </w:rPr>
          <w:fldChar w:fldCharType="begin"/>
        </w:r>
        <w:r w:rsidR="001C0FDC">
          <w:rPr>
            <w:noProof/>
            <w:webHidden/>
          </w:rPr>
          <w:instrText xml:space="preserve"> PAGEREF _Toc25064852 \h </w:instrText>
        </w:r>
        <w:r w:rsidR="001C0FDC">
          <w:rPr>
            <w:noProof/>
            <w:webHidden/>
          </w:rPr>
        </w:r>
        <w:r w:rsidR="001C0FDC">
          <w:rPr>
            <w:noProof/>
            <w:webHidden/>
          </w:rPr>
          <w:fldChar w:fldCharType="separate"/>
        </w:r>
        <w:r w:rsidR="001C0FDC">
          <w:rPr>
            <w:noProof/>
            <w:webHidden/>
          </w:rPr>
          <w:t>6</w:t>
        </w:r>
        <w:r w:rsidR="001C0FDC">
          <w:rPr>
            <w:noProof/>
            <w:webHidden/>
          </w:rPr>
          <w:fldChar w:fldCharType="end"/>
        </w:r>
      </w:hyperlink>
    </w:p>
    <w:p w:rsidR="001C0FDC" w:rsidRDefault="003B7C84">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064853" w:history="1">
        <w:r w:rsidR="001C0FDC" w:rsidRPr="00D66FA3">
          <w:rPr>
            <w:rStyle w:val="Hyperlink"/>
            <w:noProof/>
          </w:rPr>
          <w:t>2.3</w:t>
        </w:r>
        <w:r w:rsidR="001C0FDC">
          <w:rPr>
            <w:rFonts w:asciiTheme="minorHAnsi" w:eastAsiaTheme="minorEastAsia" w:hAnsiTheme="minorHAnsi" w:cstheme="minorBidi"/>
            <w:noProof/>
            <w:sz w:val="22"/>
            <w:szCs w:val="22"/>
            <w:lang w:val="en-IE" w:eastAsia="en-IE"/>
          </w:rPr>
          <w:tab/>
        </w:r>
        <w:r w:rsidR="001C0FDC" w:rsidRPr="00D66FA3">
          <w:rPr>
            <w:rStyle w:val="Hyperlink"/>
            <w:noProof/>
          </w:rPr>
          <w:t>Payments</w:t>
        </w:r>
        <w:r w:rsidR="001C0FDC">
          <w:rPr>
            <w:noProof/>
            <w:webHidden/>
          </w:rPr>
          <w:tab/>
        </w:r>
        <w:r w:rsidR="001C0FDC">
          <w:rPr>
            <w:noProof/>
            <w:webHidden/>
          </w:rPr>
          <w:fldChar w:fldCharType="begin"/>
        </w:r>
        <w:r w:rsidR="001C0FDC">
          <w:rPr>
            <w:noProof/>
            <w:webHidden/>
          </w:rPr>
          <w:instrText xml:space="preserve"> PAGEREF _Toc25064853 \h </w:instrText>
        </w:r>
        <w:r w:rsidR="001C0FDC">
          <w:rPr>
            <w:noProof/>
            <w:webHidden/>
          </w:rPr>
        </w:r>
        <w:r w:rsidR="001C0FDC">
          <w:rPr>
            <w:noProof/>
            <w:webHidden/>
          </w:rPr>
          <w:fldChar w:fldCharType="separate"/>
        </w:r>
        <w:r w:rsidR="001C0FDC">
          <w:rPr>
            <w:noProof/>
            <w:webHidden/>
          </w:rPr>
          <w:t>6</w:t>
        </w:r>
        <w:r w:rsidR="001C0FDC">
          <w:rPr>
            <w:noProof/>
            <w:webHidden/>
          </w:rPr>
          <w:fldChar w:fldCharType="end"/>
        </w:r>
      </w:hyperlink>
    </w:p>
    <w:p w:rsidR="001C0FDC" w:rsidRDefault="003B7C84">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064854" w:history="1">
        <w:r w:rsidR="001C0FDC" w:rsidRPr="00D66FA3">
          <w:rPr>
            <w:rStyle w:val="Hyperlink"/>
            <w:noProof/>
          </w:rPr>
          <w:t>2.4</w:t>
        </w:r>
        <w:r w:rsidR="001C0FDC">
          <w:rPr>
            <w:rFonts w:asciiTheme="minorHAnsi" w:eastAsiaTheme="minorEastAsia" w:hAnsiTheme="minorHAnsi" w:cstheme="minorBidi"/>
            <w:noProof/>
            <w:sz w:val="22"/>
            <w:szCs w:val="22"/>
            <w:lang w:val="en-IE" w:eastAsia="en-IE"/>
          </w:rPr>
          <w:tab/>
        </w:r>
        <w:r w:rsidR="001C0FDC" w:rsidRPr="00D66FA3">
          <w:rPr>
            <w:rStyle w:val="Hyperlink"/>
            <w:noProof/>
          </w:rPr>
          <w:t>Automated appointments and stock control</w:t>
        </w:r>
        <w:r w:rsidR="001C0FDC">
          <w:rPr>
            <w:noProof/>
            <w:webHidden/>
          </w:rPr>
          <w:tab/>
        </w:r>
        <w:r w:rsidR="001C0FDC">
          <w:rPr>
            <w:noProof/>
            <w:webHidden/>
          </w:rPr>
          <w:fldChar w:fldCharType="begin"/>
        </w:r>
        <w:r w:rsidR="001C0FDC">
          <w:rPr>
            <w:noProof/>
            <w:webHidden/>
          </w:rPr>
          <w:instrText xml:space="preserve"> PAGEREF _Toc25064854 \h </w:instrText>
        </w:r>
        <w:r w:rsidR="001C0FDC">
          <w:rPr>
            <w:noProof/>
            <w:webHidden/>
          </w:rPr>
        </w:r>
        <w:r w:rsidR="001C0FDC">
          <w:rPr>
            <w:noProof/>
            <w:webHidden/>
          </w:rPr>
          <w:fldChar w:fldCharType="separate"/>
        </w:r>
        <w:r w:rsidR="001C0FDC">
          <w:rPr>
            <w:noProof/>
            <w:webHidden/>
          </w:rPr>
          <w:t>6</w:t>
        </w:r>
        <w:r w:rsidR="001C0FDC">
          <w:rPr>
            <w:noProof/>
            <w:webHidden/>
          </w:rPr>
          <w:fldChar w:fldCharType="end"/>
        </w:r>
      </w:hyperlink>
    </w:p>
    <w:p w:rsidR="001C0FDC" w:rsidRDefault="003B7C84">
      <w:pPr>
        <w:pStyle w:val="TOC1"/>
        <w:tabs>
          <w:tab w:val="left" w:pos="480"/>
          <w:tab w:val="right" w:pos="8630"/>
        </w:tabs>
        <w:rPr>
          <w:rFonts w:asciiTheme="minorHAnsi" w:eastAsiaTheme="minorEastAsia" w:hAnsiTheme="minorHAnsi" w:cstheme="minorBidi"/>
          <w:noProof/>
          <w:sz w:val="22"/>
          <w:szCs w:val="22"/>
          <w:lang w:val="en-IE" w:eastAsia="en-IE"/>
        </w:rPr>
      </w:pPr>
      <w:hyperlink w:anchor="_Toc25064855" w:history="1">
        <w:r w:rsidR="001C0FDC" w:rsidRPr="00D66FA3">
          <w:rPr>
            <w:rStyle w:val="Hyperlink"/>
            <w:noProof/>
            <w:lang w:val="en-IE"/>
          </w:rPr>
          <w:t>3</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Current Process</w:t>
        </w:r>
        <w:r w:rsidR="001C0FDC">
          <w:rPr>
            <w:noProof/>
            <w:webHidden/>
          </w:rPr>
          <w:tab/>
        </w:r>
        <w:r w:rsidR="001C0FDC">
          <w:rPr>
            <w:noProof/>
            <w:webHidden/>
          </w:rPr>
          <w:fldChar w:fldCharType="begin"/>
        </w:r>
        <w:r w:rsidR="001C0FDC">
          <w:rPr>
            <w:noProof/>
            <w:webHidden/>
          </w:rPr>
          <w:instrText xml:space="preserve"> PAGEREF _Toc25064855 \h </w:instrText>
        </w:r>
        <w:r w:rsidR="001C0FDC">
          <w:rPr>
            <w:noProof/>
            <w:webHidden/>
          </w:rPr>
        </w:r>
        <w:r w:rsidR="001C0FDC">
          <w:rPr>
            <w:noProof/>
            <w:webHidden/>
          </w:rPr>
          <w:fldChar w:fldCharType="separate"/>
        </w:r>
        <w:r w:rsidR="001C0FDC">
          <w:rPr>
            <w:noProof/>
            <w:webHidden/>
          </w:rPr>
          <w:t>6</w:t>
        </w:r>
        <w:r w:rsidR="001C0FDC">
          <w:rPr>
            <w:noProof/>
            <w:webHidden/>
          </w:rPr>
          <w:fldChar w:fldCharType="end"/>
        </w:r>
      </w:hyperlink>
    </w:p>
    <w:p w:rsidR="001C0FDC" w:rsidRDefault="003B7C84">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064856" w:history="1">
        <w:r w:rsidR="001C0FDC" w:rsidRPr="00D66FA3">
          <w:rPr>
            <w:rStyle w:val="Hyperlink"/>
            <w:rFonts w:asciiTheme="majorHAnsi" w:hAnsiTheme="majorHAnsi"/>
            <w:noProof/>
          </w:rPr>
          <w:t>3.1</w:t>
        </w:r>
        <w:r w:rsidR="001C0FDC">
          <w:rPr>
            <w:rFonts w:asciiTheme="minorHAnsi" w:eastAsiaTheme="minorEastAsia" w:hAnsiTheme="minorHAnsi" w:cstheme="minorBidi"/>
            <w:noProof/>
            <w:sz w:val="22"/>
            <w:szCs w:val="22"/>
            <w:lang w:val="en-IE" w:eastAsia="en-IE"/>
          </w:rPr>
          <w:tab/>
        </w:r>
        <w:r w:rsidR="001C0FDC" w:rsidRPr="00D66FA3">
          <w:rPr>
            <w:rStyle w:val="Hyperlink"/>
            <w:noProof/>
          </w:rPr>
          <w:t>Personalisation</w:t>
        </w:r>
        <w:r w:rsidR="001C0FDC">
          <w:rPr>
            <w:noProof/>
            <w:webHidden/>
          </w:rPr>
          <w:tab/>
        </w:r>
        <w:r w:rsidR="001C0FDC">
          <w:rPr>
            <w:noProof/>
            <w:webHidden/>
          </w:rPr>
          <w:fldChar w:fldCharType="begin"/>
        </w:r>
        <w:r w:rsidR="001C0FDC">
          <w:rPr>
            <w:noProof/>
            <w:webHidden/>
          </w:rPr>
          <w:instrText xml:space="preserve"> PAGEREF _Toc25064856 \h </w:instrText>
        </w:r>
        <w:r w:rsidR="001C0FDC">
          <w:rPr>
            <w:noProof/>
            <w:webHidden/>
          </w:rPr>
        </w:r>
        <w:r w:rsidR="001C0FDC">
          <w:rPr>
            <w:noProof/>
            <w:webHidden/>
          </w:rPr>
          <w:fldChar w:fldCharType="separate"/>
        </w:r>
        <w:r w:rsidR="001C0FDC">
          <w:rPr>
            <w:noProof/>
            <w:webHidden/>
          </w:rPr>
          <w:t>6</w:t>
        </w:r>
        <w:r w:rsidR="001C0FDC">
          <w:rPr>
            <w:noProof/>
            <w:webHidden/>
          </w:rPr>
          <w:fldChar w:fldCharType="end"/>
        </w:r>
      </w:hyperlink>
    </w:p>
    <w:p w:rsidR="001C0FDC" w:rsidRDefault="003B7C84">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064857" w:history="1">
        <w:r w:rsidR="001C0FDC" w:rsidRPr="00D66FA3">
          <w:rPr>
            <w:rStyle w:val="Hyperlink"/>
            <w:noProof/>
          </w:rPr>
          <w:t>3.2</w:t>
        </w:r>
        <w:r w:rsidR="001C0FDC">
          <w:rPr>
            <w:rFonts w:asciiTheme="minorHAnsi" w:eastAsiaTheme="minorEastAsia" w:hAnsiTheme="minorHAnsi" w:cstheme="minorBidi"/>
            <w:noProof/>
            <w:sz w:val="22"/>
            <w:szCs w:val="22"/>
            <w:lang w:val="en-IE" w:eastAsia="en-IE"/>
          </w:rPr>
          <w:tab/>
        </w:r>
        <w:r w:rsidR="001C0FDC" w:rsidRPr="00D66FA3">
          <w:rPr>
            <w:rStyle w:val="Hyperlink"/>
            <w:noProof/>
          </w:rPr>
          <w:t>Optimisation</w:t>
        </w:r>
        <w:r w:rsidR="001C0FDC">
          <w:rPr>
            <w:noProof/>
            <w:webHidden/>
          </w:rPr>
          <w:tab/>
        </w:r>
        <w:r w:rsidR="001C0FDC">
          <w:rPr>
            <w:noProof/>
            <w:webHidden/>
          </w:rPr>
          <w:fldChar w:fldCharType="begin"/>
        </w:r>
        <w:r w:rsidR="001C0FDC">
          <w:rPr>
            <w:noProof/>
            <w:webHidden/>
          </w:rPr>
          <w:instrText xml:space="preserve"> PAGEREF _Toc25064857 \h </w:instrText>
        </w:r>
        <w:r w:rsidR="001C0FDC">
          <w:rPr>
            <w:noProof/>
            <w:webHidden/>
          </w:rPr>
        </w:r>
        <w:r w:rsidR="001C0FDC">
          <w:rPr>
            <w:noProof/>
            <w:webHidden/>
          </w:rPr>
          <w:fldChar w:fldCharType="separate"/>
        </w:r>
        <w:r w:rsidR="001C0FDC">
          <w:rPr>
            <w:noProof/>
            <w:webHidden/>
          </w:rPr>
          <w:t>7</w:t>
        </w:r>
        <w:r w:rsidR="001C0FDC">
          <w:rPr>
            <w:noProof/>
            <w:webHidden/>
          </w:rPr>
          <w:fldChar w:fldCharType="end"/>
        </w:r>
      </w:hyperlink>
    </w:p>
    <w:p w:rsidR="001C0FDC" w:rsidRDefault="003B7C84">
      <w:pPr>
        <w:pStyle w:val="TOC1"/>
        <w:tabs>
          <w:tab w:val="left" w:pos="480"/>
          <w:tab w:val="right" w:pos="8630"/>
        </w:tabs>
        <w:rPr>
          <w:rFonts w:asciiTheme="minorHAnsi" w:eastAsiaTheme="minorEastAsia" w:hAnsiTheme="minorHAnsi" w:cstheme="minorBidi"/>
          <w:noProof/>
          <w:sz w:val="22"/>
          <w:szCs w:val="22"/>
          <w:lang w:val="en-IE" w:eastAsia="en-IE"/>
        </w:rPr>
      </w:pPr>
      <w:hyperlink w:anchor="_Toc25064858" w:history="1">
        <w:r w:rsidR="001C0FDC" w:rsidRPr="00D66FA3">
          <w:rPr>
            <w:rStyle w:val="Hyperlink"/>
            <w:noProof/>
            <w:lang w:val="en-IE"/>
          </w:rPr>
          <w:t>4</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Requirements Specification</w:t>
        </w:r>
        <w:r w:rsidR="001C0FDC">
          <w:rPr>
            <w:noProof/>
            <w:webHidden/>
          </w:rPr>
          <w:tab/>
        </w:r>
        <w:r w:rsidR="001C0FDC">
          <w:rPr>
            <w:noProof/>
            <w:webHidden/>
          </w:rPr>
          <w:fldChar w:fldCharType="begin"/>
        </w:r>
        <w:r w:rsidR="001C0FDC">
          <w:rPr>
            <w:noProof/>
            <w:webHidden/>
          </w:rPr>
          <w:instrText xml:space="preserve"> PAGEREF _Toc25064858 \h </w:instrText>
        </w:r>
        <w:r w:rsidR="001C0FDC">
          <w:rPr>
            <w:noProof/>
            <w:webHidden/>
          </w:rPr>
        </w:r>
        <w:r w:rsidR="001C0FDC">
          <w:rPr>
            <w:noProof/>
            <w:webHidden/>
          </w:rPr>
          <w:fldChar w:fldCharType="separate"/>
        </w:r>
        <w:r w:rsidR="001C0FDC">
          <w:rPr>
            <w:noProof/>
            <w:webHidden/>
          </w:rPr>
          <w:t>8</w:t>
        </w:r>
        <w:r w:rsidR="001C0FDC">
          <w:rPr>
            <w:noProof/>
            <w:webHidden/>
          </w:rPr>
          <w:fldChar w:fldCharType="end"/>
        </w:r>
      </w:hyperlink>
    </w:p>
    <w:p w:rsidR="001C0FDC" w:rsidRDefault="003B7C84">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064859" w:history="1">
        <w:r w:rsidR="001C0FDC" w:rsidRPr="00D66FA3">
          <w:rPr>
            <w:rStyle w:val="Hyperlink"/>
            <w:noProof/>
            <w:lang w:val="en-IE"/>
          </w:rPr>
          <w:t>4.1</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Functional requirements</w:t>
        </w:r>
        <w:r w:rsidR="001C0FDC">
          <w:rPr>
            <w:noProof/>
            <w:webHidden/>
          </w:rPr>
          <w:tab/>
        </w:r>
        <w:r w:rsidR="001C0FDC">
          <w:rPr>
            <w:noProof/>
            <w:webHidden/>
          </w:rPr>
          <w:fldChar w:fldCharType="begin"/>
        </w:r>
        <w:r w:rsidR="001C0FDC">
          <w:rPr>
            <w:noProof/>
            <w:webHidden/>
          </w:rPr>
          <w:instrText xml:space="preserve"> PAGEREF _Toc25064859 \h </w:instrText>
        </w:r>
        <w:r w:rsidR="001C0FDC">
          <w:rPr>
            <w:noProof/>
            <w:webHidden/>
          </w:rPr>
        </w:r>
        <w:r w:rsidR="001C0FDC">
          <w:rPr>
            <w:noProof/>
            <w:webHidden/>
          </w:rPr>
          <w:fldChar w:fldCharType="separate"/>
        </w:r>
        <w:r w:rsidR="001C0FDC">
          <w:rPr>
            <w:noProof/>
            <w:webHidden/>
          </w:rPr>
          <w:t>8</w:t>
        </w:r>
        <w:r w:rsidR="001C0FDC">
          <w:rPr>
            <w:noProof/>
            <w:webHidden/>
          </w:rPr>
          <w:fldChar w:fldCharType="end"/>
        </w:r>
      </w:hyperlink>
    </w:p>
    <w:p w:rsidR="001C0FDC" w:rsidRDefault="003B7C84">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064860" w:history="1">
        <w:r w:rsidR="001C0FDC" w:rsidRPr="00D66FA3">
          <w:rPr>
            <w:rStyle w:val="Hyperlink"/>
            <w:noProof/>
            <w:lang w:val="en-IE"/>
          </w:rPr>
          <w:t>4.1.1</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Use Case Diagram</w:t>
        </w:r>
        <w:r w:rsidR="001C0FDC">
          <w:rPr>
            <w:noProof/>
            <w:webHidden/>
          </w:rPr>
          <w:tab/>
        </w:r>
        <w:r w:rsidR="001C0FDC">
          <w:rPr>
            <w:noProof/>
            <w:webHidden/>
          </w:rPr>
          <w:fldChar w:fldCharType="begin"/>
        </w:r>
        <w:r w:rsidR="001C0FDC">
          <w:rPr>
            <w:noProof/>
            <w:webHidden/>
          </w:rPr>
          <w:instrText xml:space="preserve"> PAGEREF _Toc25064860 \h </w:instrText>
        </w:r>
        <w:r w:rsidR="001C0FDC">
          <w:rPr>
            <w:noProof/>
            <w:webHidden/>
          </w:rPr>
        </w:r>
        <w:r w:rsidR="001C0FDC">
          <w:rPr>
            <w:noProof/>
            <w:webHidden/>
          </w:rPr>
          <w:fldChar w:fldCharType="separate"/>
        </w:r>
        <w:r w:rsidR="001C0FDC">
          <w:rPr>
            <w:noProof/>
            <w:webHidden/>
          </w:rPr>
          <w:t>8</w:t>
        </w:r>
        <w:r w:rsidR="001C0FDC">
          <w:rPr>
            <w:noProof/>
            <w:webHidden/>
          </w:rPr>
          <w:fldChar w:fldCharType="end"/>
        </w:r>
      </w:hyperlink>
    </w:p>
    <w:p w:rsidR="001C0FDC" w:rsidRDefault="003B7C84">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064861" w:history="1">
        <w:r w:rsidR="001C0FDC" w:rsidRPr="00D66FA3">
          <w:rPr>
            <w:rStyle w:val="Hyperlink"/>
            <w:noProof/>
            <w:lang w:val="en-IE"/>
          </w:rPr>
          <w:t>4.1.2</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Requirement 1: Create/Edit Profile</w:t>
        </w:r>
        <w:r w:rsidR="001C0FDC">
          <w:rPr>
            <w:noProof/>
            <w:webHidden/>
          </w:rPr>
          <w:tab/>
        </w:r>
        <w:r w:rsidR="001C0FDC">
          <w:rPr>
            <w:noProof/>
            <w:webHidden/>
          </w:rPr>
          <w:fldChar w:fldCharType="begin"/>
        </w:r>
        <w:r w:rsidR="001C0FDC">
          <w:rPr>
            <w:noProof/>
            <w:webHidden/>
          </w:rPr>
          <w:instrText xml:space="preserve"> PAGEREF _Toc25064861 \h </w:instrText>
        </w:r>
        <w:r w:rsidR="001C0FDC">
          <w:rPr>
            <w:noProof/>
            <w:webHidden/>
          </w:rPr>
        </w:r>
        <w:r w:rsidR="001C0FDC">
          <w:rPr>
            <w:noProof/>
            <w:webHidden/>
          </w:rPr>
          <w:fldChar w:fldCharType="separate"/>
        </w:r>
        <w:r w:rsidR="001C0FDC">
          <w:rPr>
            <w:noProof/>
            <w:webHidden/>
          </w:rPr>
          <w:t>8</w:t>
        </w:r>
        <w:r w:rsidR="001C0FDC">
          <w:rPr>
            <w:noProof/>
            <w:webHidden/>
          </w:rPr>
          <w:fldChar w:fldCharType="end"/>
        </w:r>
      </w:hyperlink>
    </w:p>
    <w:p w:rsidR="001C0FDC" w:rsidRDefault="003B7C84">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064862" w:history="1">
        <w:r w:rsidR="001C0FDC" w:rsidRPr="00D66FA3">
          <w:rPr>
            <w:rStyle w:val="Hyperlink"/>
            <w:noProof/>
            <w:lang w:val="en-IE"/>
          </w:rPr>
          <w:t>4.1.3</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Requirement 2: Create Artist page</w:t>
        </w:r>
        <w:r w:rsidR="001C0FDC">
          <w:rPr>
            <w:noProof/>
            <w:webHidden/>
          </w:rPr>
          <w:tab/>
        </w:r>
        <w:r w:rsidR="001C0FDC">
          <w:rPr>
            <w:noProof/>
            <w:webHidden/>
          </w:rPr>
          <w:fldChar w:fldCharType="begin"/>
        </w:r>
        <w:r w:rsidR="001C0FDC">
          <w:rPr>
            <w:noProof/>
            <w:webHidden/>
          </w:rPr>
          <w:instrText xml:space="preserve"> PAGEREF _Toc25064862 \h </w:instrText>
        </w:r>
        <w:r w:rsidR="001C0FDC">
          <w:rPr>
            <w:noProof/>
            <w:webHidden/>
          </w:rPr>
        </w:r>
        <w:r w:rsidR="001C0FDC">
          <w:rPr>
            <w:noProof/>
            <w:webHidden/>
          </w:rPr>
          <w:fldChar w:fldCharType="separate"/>
        </w:r>
        <w:r w:rsidR="001C0FDC">
          <w:rPr>
            <w:noProof/>
            <w:webHidden/>
          </w:rPr>
          <w:t>11</w:t>
        </w:r>
        <w:r w:rsidR="001C0FDC">
          <w:rPr>
            <w:noProof/>
            <w:webHidden/>
          </w:rPr>
          <w:fldChar w:fldCharType="end"/>
        </w:r>
      </w:hyperlink>
    </w:p>
    <w:p w:rsidR="001C0FDC" w:rsidRDefault="003B7C84">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064863" w:history="1">
        <w:r w:rsidR="001C0FDC" w:rsidRPr="00D66FA3">
          <w:rPr>
            <w:rStyle w:val="Hyperlink"/>
            <w:noProof/>
            <w:lang w:val="en-IE"/>
          </w:rPr>
          <w:t>4.1.4</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Requirement 3: Create Work Schedule</w:t>
        </w:r>
        <w:r w:rsidR="001C0FDC">
          <w:rPr>
            <w:noProof/>
            <w:webHidden/>
          </w:rPr>
          <w:tab/>
        </w:r>
        <w:r w:rsidR="001C0FDC">
          <w:rPr>
            <w:noProof/>
            <w:webHidden/>
          </w:rPr>
          <w:fldChar w:fldCharType="begin"/>
        </w:r>
        <w:r w:rsidR="001C0FDC">
          <w:rPr>
            <w:noProof/>
            <w:webHidden/>
          </w:rPr>
          <w:instrText xml:space="preserve"> PAGEREF _Toc25064863 \h </w:instrText>
        </w:r>
        <w:r w:rsidR="001C0FDC">
          <w:rPr>
            <w:noProof/>
            <w:webHidden/>
          </w:rPr>
        </w:r>
        <w:r w:rsidR="001C0FDC">
          <w:rPr>
            <w:noProof/>
            <w:webHidden/>
          </w:rPr>
          <w:fldChar w:fldCharType="separate"/>
        </w:r>
        <w:r w:rsidR="001C0FDC">
          <w:rPr>
            <w:noProof/>
            <w:webHidden/>
          </w:rPr>
          <w:t>13</w:t>
        </w:r>
        <w:r w:rsidR="001C0FDC">
          <w:rPr>
            <w:noProof/>
            <w:webHidden/>
          </w:rPr>
          <w:fldChar w:fldCharType="end"/>
        </w:r>
      </w:hyperlink>
    </w:p>
    <w:p w:rsidR="001C0FDC" w:rsidRDefault="003B7C84">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064864" w:history="1">
        <w:r w:rsidR="001C0FDC" w:rsidRPr="00D66FA3">
          <w:rPr>
            <w:rStyle w:val="Hyperlink"/>
            <w:noProof/>
            <w:lang w:val="en-IE"/>
          </w:rPr>
          <w:t>4.1.5</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Requirement 4: Book appointment</w:t>
        </w:r>
        <w:r w:rsidR="001C0FDC">
          <w:rPr>
            <w:noProof/>
            <w:webHidden/>
          </w:rPr>
          <w:tab/>
        </w:r>
        <w:r w:rsidR="001C0FDC">
          <w:rPr>
            <w:noProof/>
            <w:webHidden/>
          </w:rPr>
          <w:fldChar w:fldCharType="begin"/>
        </w:r>
        <w:r w:rsidR="001C0FDC">
          <w:rPr>
            <w:noProof/>
            <w:webHidden/>
          </w:rPr>
          <w:instrText xml:space="preserve"> PAGEREF _Toc25064864 \h </w:instrText>
        </w:r>
        <w:r w:rsidR="001C0FDC">
          <w:rPr>
            <w:noProof/>
            <w:webHidden/>
          </w:rPr>
        </w:r>
        <w:r w:rsidR="001C0FDC">
          <w:rPr>
            <w:noProof/>
            <w:webHidden/>
          </w:rPr>
          <w:fldChar w:fldCharType="separate"/>
        </w:r>
        <w:r w:rsidR="001C0FDC">
          <w:rPr>
            <w:noProof/>
            <w:webHidden/>
          </w:rPr>
          <w:t>15</w:t>
        </w:r>
        <w:r w:rsidR="001C0FDC">
          <w:rPr>
            <w:noProof/>
            <w:webHidden/>
          </w:rPr>
          <w:fldChar w:fldCharType="end"/>
        </w:r>
      </w:hyperlink>
    </w:p>
    <w:p w:rsidR="001C0FDC" w:rsidRDefault="003B7C84">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064865" w:history="1">
        <w:r w:rsidR="001C0FDC" w:rsidRPr="00D66FA3">
          <w:rPr>
            <w:rStyle w:val="Hyperlink"/>
            <w:noProof/>
            <w:lang w:val="en-IE"/>
          </w:rPr>
          <w:t>4.1.6</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Requirement 5: Rate Artist</w:t>
        </w:r>
        <w:r w:rsidR="001C0FDC">
          <w:rPr>
            <w:noProof/>
            <w:webHidden/>
          </w:rPr>
          <w:tab/>
        </w:r>
        <w:r w:rsidR="001C0FDC">
          <w:rPr>
            <w:noProof/>
            <w:webHidden/>
          </w:rPr>
          <w:fldChar w:fldCharType="begin"/>
        </w:r>
        <w:r w:rsidR="001C0FDC">
          <w:rPr>
            <w:noProof/>
            <w:webHidden/>
          </w:rPr>
          <w:instrText xml:space="preserve"> PAGEREF _Toc25064865 \h </w:instrText>
        </w:r>
        <w:r w:rsidR="001C0FDC">
          <w:rPr>
            <w:noProof/>
            <w:webHidden/>
          </w:rPr>
        </w:r>
        <w:r w:rsidR="001C0FDC">
          <w:rPr>
            <w:noProof/>
            <w:webHidden/>
          </w:rPr>
          <w:fldChar w:fldCharType="separate"/>
        </w:r>
        <w:r w:rsidR="001C0FDC">
          <w:rPr>
            <w:noProof/>
            <w:webHidden/>
          </w:rPr>
          <w:t>18</w:t>
        </w:r>
        <w:r w:rsidR="001C0FDC">
          <w:rPr>
            <w:noProof/>
            <w:webHidden/>
          </w:rPr>
          <w:fldChar w:fldCharType="end"/>
        </w:r>
      </w:hyperlink>
    </w:p>
    <w:p w:rsidR="001C0FDC" w:rsidRDefault="003B7C84">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064866" w:history="1">
        <w:r w:rsidR="001C0FDC" w:rsidRPr="00D66FA3">
          <w:rPr>
            <w:rStyle w:val="Hyperlink"/>
            <w:noProof/>
            <w:lang w:val="en-IE"/>
          </w:rPr>
          <w:t>4.1.7</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Requirement 6: Message user</w:t>
        </w:r>
        <w:r w:rsidR="001C0FDC">
          <w:rPr>
            <w:noProof/>
            <w:webHidden/>
          </w:rPr>
          <w:tab/>
        </w:r>
        <w:r w:rsidR="001C0FDC">
          <w:rPr>
            <w:noProof/>
            <w:webHidden/>
          </w:rPr>
          <w:fldChar w:fldCharType="begin"/>
        </w:r>
        <w:r w:rsidR="001C0FDC">
          <w:rPr>
            <w:noProof/>
            <w:webHidden/>
          </w:rPr>
          <w:instrText xml:space="preserve"> PAGEREF _Toc25064866 \h </w:instrText>
        </w:r>
        <w:r w:rsidR="001C0FDC">
          <w:rPr>
            <w:noProof/>
            <w:webHidden/>
          </w:rPr>
        </w:r>
        <w:r w:rsidR="001C0FDC">
          <w:rPr>
            <w:noProof/>
            <w:webHidden/>
          </w:rPr>
          <w:fldChar w:fldCharType="separate"/>
        </w:r>
        <w:r w:rsidR="001C0FDC">
          <w:rPr>
            <w:noProof/>
            <w:webHidden/>
          </w:rPr>
          <w:t>21</w:t>
        </w:r>
        <w:r w:rsidR="001C0FDC">
          <w:rPr>
            <w:noProof/>
            <w:webHidden/>
          </w:rPr>
          <w:fldChar w:fldCharType="end"/>
        </w:r>
      </w:hyperlink>
    </w:p>
    <w:p w:rsidR="001C0FDC" w:rsidRDefault="003B7C84">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064867" w:history="1">
        <w:r w:rsidR="001C0FDC" w:rsidRPr="00D66FA3">
          <w:rPr>
            <w:rStyle w:val="Hyperlink"/>
            <w:noProof/>
            <w:lang w:val="en-IE"/>
          </w:rPr>
          <w:t>4.2</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Non-Functional Requirements</w:t>
        </w:r>
        <w:r w:rsidR="001C0FDC">
          <w:rPr>
            <w:noProof/>
            <w:webHidden/>
          </w:rPr>
          <w:tab/>
        </w:r>
        <w:r w:rsidR="001C0FDC">
          <w:rPr>
            <w:noProof/>
            <w:webHidden/>
          </w:rPr>
          <w:fldChar w:fldCharType="begin"/>
        </w:r>
        <w:r w:rsidR="001C0FDC">
          <w:rPr>
            <w:noProof/>
            <w:webHidden/>
          </w:rPr>
          <w:instrText xml:space="preserve"> PAGEREF _Toc25064867 \h </w:instrText>
        </w:r>
        <w:r w:rsidR="001C0FDC">
          <w:rPr>
            <w:noProof/>
            <w:webHidden/>
          </w:rPr>
        </w:r>
        <w:r w:rsidR="001C0FDC">
          <w:rPr>
            <w:noProof/>
            <w:webHidden/>
          </w:rPr>
          <w:fldChar w:fldCharType="separate"/>
        </w:r>
        <w:r w:rsidR="001C0FDC">
          <w:rPr>
            <w:noProof/>
            <w:webHidden/>
          </w:rPr>
          <w:t>24</w:t>
        </w:r>
        <w:r w:rsidR="001C0FDC">
          <w:rPr>
            <w:noProof/>
            <w:webHidden/>
          </w:rPr>
          <w:fldChar w:fldCharType="end"/>
        </w:r>
      </w:hyperlink>
    </w:p>
    <w:p w:rsidR="001C0FDC" w:rsidRDefault="003B7C84">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064868" w:history="1">
        <w:r w:rsidR="001C0FDC" w:rsidRPr="00D66FA3">
          <w:rPr>
            <w:rStyle w:val="Hyperlink"/>
            <w:noProof/>
            <w:lang w:val="en-IE"/>
          </w:rPr>
          <w:t>4.2.1</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Performance/Response time requirement</w:t>
        </w:r>
        <w:r w:rsidR="001C0FDC">
          <w:rPr>
            <w:noProof/>
            <w:webHidden/>
          </w:rPr>
          <w:tab/>
        </w:r>
        <w:r w:rsidR="001C0FDC">
          <w:rPr>
            <w:noProof/>
            <w:webHidden/>
          </w:rPr>
          <w:fldChar w:fldCharType="begin"/>
        </w:r>
        <w:r w:rsidR="001C0FDC">
          <w:rPr>
            <w:noProof/>
            <w:webHidden/>
          </w:rPr>
          <w:instrText xml:space="preserve"> PAGEREF _Toc25064868 \h </w:instrText>
        </w:r>
        <w:r w:rsidR="001C0FDC">
          <w:rPr>
            <w:noProof/>
            <w:webHidden/>
          </w:rPr>
        </w:r>
        <w:r w:rsidR="001C0FDC">
          <w:rPr>
            <w:noProof/>
            <w:webHidden/>
          </w:rPr>
          <w:fldChar w:fldCharType="separate"/>
        </w:r>
        <w:r w:rsidR="001C0FDC">
          <w:rPr>
            <w:noProof/>
            <w:webHidden/>
          </w:rPr>
          <w:t>24</w:t>
        </w:r>
        <w:r w:rsidR="001C0FDC">
          <w:rPr>
            <w:noProof/>
            <w:webHidden/>
          </w:rPr>
          <w:fldChar w:fldCharType="end"/>
        </w:r>
      </w:hyperlink>
    </w:p>
    <w:p w:rsidR="001C0FDC" w:rsidRDefault="003B7C84">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064869" w:history="1">
        <w:r w:rsidR="001C0FDC" w:rsidRPr="00D66FA3">
          <w:rPr>
            <w:rStyle w:val="Hyperlink"/>
            <w:noProof/>
            <w:lang w:val="en-IE"/>
          </w:rPr>
          <w:t>4.2.2</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Availability requirement</w:t>
        </w:r>
        <w:r w:rsidR="001C0FDC">
          <w:rPr>
            <w:noProof/>
            <w:webHidden/>
          </w:rPr>
          <w:tab/>
        </w:r>
        <w:r w:rsidR="001C0FDC">
          <w:rPr>
            <w:noProof/>
            <w:webHidden/>
          </w:rPr>
          <w:fldChar w:fldCharType="begin"/>
        </w:r>
        <w:r w:rsidR="001C0FDC">
          <w:rPr>
            <w:noProof/>
            <w:webHidden/>
          </w:rPr>
          <w:instrText xml:space="preserve"> PAGEREF _Toc25064869 \h </w:instrText>
        </w:r>
        <w:r w:rsidR="001C0FDC">
          <w:rPr>
            <w:noProof/>
            <w:webHidden/>
          </w:rPr>
        </w:r>
        <w:r w:rsidR="001C0FDC">
          <w:rPr>
            <w:noProof/>
            <w:webHidden/>
          </w:rPr>
          <w:fldChar w:fldCharType="separate"/>
        </w:r>
        <w:r w:rsidR="001C0FDC">
          <w:rPr>
            <w:noProof/>
            <w:webHidden/>
          </w:rPr>
          <w:t>24</w:t>
        </w:r>
        <w:r w:rsidR="001C0FDC">
          <w:rPr>
            <w:noProof/>
            <w:webHidden/>
          </w:rPr>
          <w:fldChar w:fldCharType="end"/>
        </w:r>
      </w:hyperlink>
    </w:p>
    <w:p w:rsidR="001C0FDC" w:rsidRDefault="003B7C84">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064870" w:history="1">
        <w:r w:rsidR="001C0FDC" w:rsidRPr="00D66FA3">
          <w:rPr>
            <w:rStyle w:val="Hyperlink"/>
            <w:noProof/>
            <w:lang w:val="en-IE"/>
          </w:rPr>
          <w:t>4.2.3</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Recover requirement</w:t>
        </w:r>
        <w:r w:rsidR="001C0FDC">
          <w:rPr>
            <w:noProof/>
            <w:webHidden/>
          </w:rPr>
          <w:tab/>
        </w:r>
        <w:r w:rsidR="001C0FDC">
          <w:rPr>
            <w:noProof/>
            <w:webHidden/>
          </w:rPr>
          <w:fldChar w:fldCharType="begin"/>
        </w:r>
        <w:r w:rsidR="001C0FDC">
          <w:rPr>
            <w:noProof/>
            <w:webHidden/>
          </w:rPr>
          <w:instrText xml:space="preserve"> PAGEREF _Toc25064870 \h </w:instrText>
        </w:r>
        <w:r w:rsidR="001C0FDC">
          <w:rPr>
            <w:noProof/>
            <w:webHidden/>
          </w:rPr>
        </w:r>
        <w:r w:rsidR="001C0FDC">
          <w:rPr>
            <w:noProof/>
            <w:webHidden/>
          </w:rPr>
          <w:fldChar w:fldCharType="separate"/>
        </w:r>
        <w:r w:rsidR="001C0FDC">
          <w:rPr>
            <w:noProof/>
            <w:webHidden/>
          </w:rPr>
          <w:t>24</w:t>
        </w:r>
        <w:r w:rsidR="001C0FDC">
          <w:rPr>
            <w:noProof/>
            <w:webHidden/>
          </w:rPr>
          <w:fldChar w:fldCharType="end"/>
        </w:r>
      </w:hyperlink>
    </w:p>
    <w:p w:rsidR="001C0FDC" w:rsidRDefault="003B7C84">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064871" w:history="1">
        <w:r w:rsidR="001C0FDC" w:rsidRPr="00D66FA3">
          <w:rPr>
            <w:rStyle w:val="Hyperlink"/>
            <w:noProof/>
            <w:lang w:val="en-IE"/>
          </w:rPr>
          <w:t>4.2.4</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Security requirement</w:t>
        </w:r>
        <w:r w:rsidR="001C0FDC">
          <w:rPr>
            <w:noProof/>
            <w:webHidden/>
          </w:rPr>
          <w:tab/>
        </w:r>
        <w:r w:rsidR="001C0FDC">
          <w:rPr>
            <w:noProof/>
            <w:webHidden/>
          </w:rPr>
          <w:fldChar w:fldCharType="begin"/>
        </w:r>
        <w:r w:rsidR="001C0FDC">
          <w:rPr>
            <w:noProof/>
            <w:webHidden/>
          </w:rPr>
          <w:instrText xml:space="preserve"> PAGEREF _Toc25064871 \h </w:instrText>
        </w:r>
        <w:r w:rsidR="001C0FDC">
          <w:rPr>
            <w:noProof/>
            <w:webHidden/>
          </w:rPr>
        </w:r>
        <w:r w:rsidR="001C0FDC">
          <w:rPr>
            <w:noProof/>
            <w:webHidden/>
          </w:rPr>
          <w:fldChar w:fldCharType="separate"/>
        </w:r>
        <w:r w:rsidR="001C0FDC">
          <w:rPr>
            <w:noProof/>
            <w:webHidden/>
          </w:rPr>
          <w:t>24</w:t>
        </w:r>
        <w:r w:rsidR="001C0FDC">
          <w:rPr>
            <w:noProof/>
            <w:webHidden/>
          </w:rPr>
          <w:fldChar w:fldCharType="end"/>
        </w:r>
      </w:hyperlink>
    </w:p>
    <w:p w:rsidR="001C0FDC" w:rsidRDefault="003B7C84">
      <w:pPr>
        <w:pStyle w:val="TOC1"/>
        <w:tabs>
          <w:tab w:val="left" w:pos="480"/>
          <w:tab w:val="right" w:pos="8630"/>
        </w:tabs>
        <w:rPr>
          <w:rFonts w:asciiTheme="minorHAnsi" w:eastAsiaTheme="minorEastAsia" w:hAnsiTheme="minorHAnsi" w:cstheme="minorBidi"/>
          <w:noProof/>
          <w:sz w:val="22"/>
          <w:szCs w:val="22"/>
          <w:lang w:val="en-IE" w:eastAsia="en-IE"/>
        </w:rPr>
      </w:pPr>
      <w:hyperlink w:anchor="_Toc25064872" w:history="1">
        <w:r w:rsidR="001C0FDC" w:rsidRPr="00D66FA3">
          <w:rPr>
            <w:rStyle w:val="Hyperlink"/>
            <w:noProof/>
            <w:lang w:val="en-IE"/>
          </w:rPr>
          <w:t>5</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Interface requirements / Application Programming Interfaces (API)</w:t>
        </w:r>
        <w:r w:rsidR="001C0FDC">
          <w:rPr>
            <w:noProof/>
            <w:webHidden/>
          </w:rPr>
          <w:tab/>
        </w:r>
        <w:r w:rsidR="001C0FDC">
          <w:rPr>
            <w:noProof/>
            <w:webHidden/>
          </w:rPr>
          <w:fldChar w:fldCharType="begin"/>
        </w:r>
        <w:r w:rsidR="001C0FDC">
          <w:rPr>
            <w:noProof/>
            <w:webHidden/>
          </w:rPr>
          <w:instrText xml:space="preserve"> PAGEREF _Toc25064872 \h </w:instrText>
        </w:r>
        <w:r w:rsidR="001C0FDC">
          <w:rPr>
            <w:noProof/>
            <w:webHidden/>
          </w:rPr>
        </w:r>
        <w:r w:rsidR="001C0FDC">
          <w:rPr>
            <w:noProof/>
            <w:webHidden/>
          </w:rPr>
          <w:fldChar w:fldCharType="separate"/>
        </w:r>
        <w:r w:rsidR="001C0FDC">
          <w:rPr>
            <w:noProof/>
            <w:webHidden/>
          </w:rPr>
          <w:t>25</w:t>
        </w:r>
        <w:r w:rsidR="001C0FDC">
          <w:rPr>
            <w:noProof/>
            <w:webHidden/>
          </w:rPr>
          <w:fldChar w:fldCharType="end"/>
        </w:r>
      </w:hyperlink>
    </w:p>
    <w:p w:rsidR="001C0FDC" w:rsidRDefault="003B7C84">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064873" w:history="1">
        <w:r w:rsidR="001C0FDC" w:rsidRPr="00D66FA3">
          <w:rPr>
            <w:rStyle w:val="Hyperlink"/>
            <w:noProof/>
            <w:lang w:val="en-IE"/>
          </w:rPr>
          <w:t>5.1</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GUI</w:t>
        </w:r>
        <w:r w:rsidR="001C0FDC">
          <w:rPr>
            <w:noProof/>
            <w:webHidden/>
          </w:rPr>
          <w:tab/>
        </w:r>
        <w:r w:rsidR="001C0FDC">
          <w:rPr>
            <w:noProof/>
            <w:webHidden/>
          </w:rPr>
          <w:fldChar w:fldCharType="begin"/>
        </w:r>
        <w:r w:rsidR="001C0FDC">
          <w:rPr>
            <w:noProof/>
            <w:webHidden/>
          </w:rPr>
          <w:instrText xml:space="preserve"> PAGEREF _Toc25064873 \h </w:instrText>
        </w:r>
        <w:r w:rsidR="001C0FDC">
          <w:rPr>
            <w:noProof/>
            <w:webHidden/>
          </w:rPr>
        </w:r>
        <w:r w:rsidR="001C0FDC">
          <w:rPr>
            <w:noProof/>
            <w:webHidden/>
          </w:rPr>
          <w:fldChar w:fldCharType="separate"/>
        </w:r>
        <w:r w:rsidR="001C0FDC">
          <w:rPr>
            <w:noProof/>
            <w:webHidden/>
          </w:rPr>
          <w:t>25</w:t>
        </w:r>
        <w:r w:rsidR="001C0FDC">
          <w:rPr>
            <w:noProof/>
            <w:webHidden/>
          </w:rPr>
          <w:fldChar w:fldCharType="end"/>
        </w:r>
      </w:hyperlink>
    </w:p>
    <w:p w:rsidR="001C0FDC" w:rsidRDefault="003B7C84">
      <w:pPr>
        <w:pStyle w:val="TOC1"/>
        <w:tabs>
          <w:tab w:val="left" w:pos="480"/>
          <w:tab w:val="right" w:pos="8630"/>
        </w:tabs>
        <w:rPr>
          <w:rFonts w:asciiTheme="minorHAnsi" w:eastAsiaTheme="minorEastAsia" w:hAnsiTheme="minorHAnsi" w:cstheme="minorBidi"/>
          <w:noProof/>
          <w:sz w:val="22"/>
          <w:szCs w:val="22"/>
          <w:lang w:val="en-IE" w:eastAsia="en-IE"/>
        </w:rPr>
      </w:pPr>
      <w:hyperlink w:anchor="_Toc25064874" w:history="1">
        <w:r w:rsidR="001C0FDC" w:rsidRPr="00D66FA3">
          <w:rPr>
            <w:rStyle w:val="Hyperlink"/>
            <w:noProof/>
            <w:lang w:val="en-IE"/>
          </w:rPr>
          <w:t>6</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System Architecture</w:t>
        </w:r>
        <w:r w:rsidR="001C0FDC">
          <w:rPr>
            <w:noProof/>
            <w:webHidden/>
          </w:rPr>
          <w:tab/>
        </w:r>
        <w:r w:rsidR="001C0FDC">
          <w:rPr>
            <w:noProof/>
            <w:webHidden/>
          </w:rPr>
          <w:fldChar w:fldCharType="begin"/>
        </w:r>
        <w:r w:rsidR="001C0FDC">
          <w:rPr>
            <w:noProof/>
            <w:webHidden/>
          </w:rPr>
          <w:instrText xml:space="preserve"> PAGEREF _Toc25064874 \h </w:instrText>
        </w:r>
        <w:r w:rsidR="001C0FDC">
          <w:rPr>
            <w:noProof/>
            <w:webHidden/>
          </w:rPr>
        </w:r>
        <w:r w:rsidR="001C0FDC">
          <w:rPr>
            <w:noProof/>
            <w:webHidden/>
          </w:rPr>
          <w:fldChar w:fldCharType="separate"/>
        </w:r>
        <w:r w:rsidR="001C0FDC">
          <w:rPr>
            <w:noProof/>
            <w:webHidden/>
          </w:rPr>
          <w:t>38</w:t>
        </w:r>
        <w:r w:rsidR="001C0FDC">
          <w:rPr>
            <w:noProof/>
            <w:webHidden/>
          </w:rPr>
          <w:fldChar w:fldCharType="end"/>
        </w:r>
      </w:hyperlink>
    </w:p>
    <w:p w:rsidR="001C0FDC" w:rsidRDefault="003B7C84">
      <w:pPr>
        <w:pStyle w:val="TOC1"/>
        <w:tabs>
          <w:tab w:val="left" w:pos="480"/>
          <w:tab w:val="right" w:pos="8630"/>
        </w:tabs>
        <w:rPr>
          <w:rFonts w:asciiTheme="minorHAnsi" w:eastAsiaTheme="minorEastAsia" w:hAnsiTheme="minorHAnsi" w:cstheme="minorBidi"/>
          <w:noProof/>
          <w:sz w:val="22"/>
          <w:szCs w:val="22"/>
          <w:lang w:val="en-IE" w:eastAsia="en-IE"/>
        </w:rPr>
      </w:pPr>
      <w:hyperlink w:anchor="_Toc25064875" w:history="1">
        <w:r w:rsidR="001C0FDC" w:rsidRPr="00D66FA3">
          <w:rPr>
            <w:rStyle w:val="Hyperlink"/>
            <w:noProof/>
            <w:lang w:val="en-IE"/>
          </w:rPr>
          <w:t>7</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Google MySQL database Architecture</w:t>
        </w:r>
        <w:r w:rsidR="001C0FDC">
          <w:rPr>
            <w:noProof/>
            <w:webHidden/>
          </w:rPr>
          <w:tab/>
        </w:r>
        <w:r w:rsidR="001C0FDC">
          <w:rPr>
            <w:noProof/>
            <w:webHidden/>
          </w:rPr>
          <w:fldChar w:fldCharType="begin"/>
        </w:r>
        <w:r w:rsidR="001C0FDC">
          <w:rPr>
            <w:noProof/>
            <w:webHidden/>
          </w:rPr>
          <w:instrText xml:space="preserve"> PAGEREF _Toc25064875 \h </w:instrText>
        </w:r>
        <w:r w:rsidR="001C0FDC">
          <w:rPr>
            <w:noProof/>
            <w:webHidden/>
          </w:rPr>
        </w:r>
        <w:r w:rsidR="001C0FDC">
          <w:rPr>
            <w:noProof/>
            <w:webHidden/>
          </w:rPr>
          <w:fldChar w:fldCharType="separate"/>
        </w:r>
        <w:r w:rsidR="001C0FDC">
          <w:rPr>
            <w:noProof/>
            <w:webHidden/>
          </w:rPr>
          <w:t>39</w:t>
        </w:r>
        <w:r w:rsidR="001C0FDC">
          <w:rPr>
            <w:noProof/>
            <w:webHidden/>
          </w:rPr>
          <w:fldChar w:fldCharType="end"/>
        </w:r>
      </w:hyperlink>
    </w:p>
    <w:p w:rsidR="001C0FDC" w:rsidRDefault="003B7C84">
      <w:pPr>
        <w:pStyle w:val="TOC1"/>
        <w:tabs>
          <w:tab w:val="left" w:pos="480"/>
          <w:tab w:val="right" w:pos="8630"/>
        </w:tabs>
        <w:rPr>
          <w:rFonts w:asciiTheme="minorHAnsi" w:eastAsiaTheme="minorEastAsia" w:hAnsiTheme="minorHAnsi" w:cstheme="minorBidi"/>
          <w:noProof/>
          <w:sz w:val="22"/>
          <w:szCs w:val="22"/>
          <w:lang w:val="en-IE" w:eastAsia="en-IE"/>
        </w:rPr>
      </w:pPr>
      <w:hyperlink w:anchor="_Toc25064876" w:history="1">
        <w:r w:rsidR="001C0FDC" w:rsidRPr="00D66FA3">
          <w:rPr>
            <w:rStyle w:val="Hyperlink"/>
            <w:noProof/>
            <w:lang w:val="en-IE"/>
          </w:rPr>
          <w:t>8</w:t>
        </w:r>
        <w:r w:rsidR="001C0FDC">
          <w:rPr>
            <w:rFonts w:asciiTheme="minorHAnsi" w:eastAsiaTheme="minorEastAsia" w:hAnsiTheme="minorHAnsi" w:cstheme="minorBidi"/>
            <w:noProof/>
            <w:sz w:val="22"/>
            <w:szCs w:val="22"/>
            <w:lang w:val="en-IE" w:eastAsia="en-IE"/>
          </w:rPr>
          <w:tab/>
        </w:r>
        <w:r w:rsidR="001C0FDC" w:rsidRPr="00D66FA3">
          <w:rPr>
            <w:rStyle w:val="Hyperlink"/>
            <w:noProof/>
            <w:lang w:val="en-IE"/>
          </w:rPr>
          <w:t>System Evolution</w:t>
        </w:r>
        <w:r w:rsidR="001C0FDC">
          <w:rPr>
            <w:noProof/>
            <w:webHidden/>
          </w:rPr>
          <w:tab/>
        </w:r>
        <w:r w:rsidR="001C0FDC">
          <w:rPr>
            <w:noProof/>
            <w:webHidden/>
          </w:rPr>
          <w:fldChar w:fldCharType="begin"/>
        </w:r>
        <w:r w:rsidR="001C0FDC">
          <w:rPr>
            <w:noProof/>
            <w:webHidden/>
          </w:rPr>
          <w:instrText xml:space="preserve"> PAGEREF _Toc25064876 \h </w:instrText>
        </w:r>
        <w:r w:rsidR="001C0FDC">
          <w:rPr>
            <w:noProof/>
            <w:webHidden/>
          </w:rPr>
        </w:r>
        <w:r w:rsidR="001C0FDC">
          <w:rPr>
            <w:noProof/>
            <w:webHidden/>
          </w:rPr>
          <w:fldChar w:fldCharType="separate"/>
        </w:r>
        <w:r w:rsidR="001C0FDC">
          <w:rPr>
            <w:noProof/>
            <w:webHidden/>
          </w:rPr>
          <w:t>39</w:t>
        </w:r>
        <w:r w:rsidR="001C0FDC">
          <w:rPr>
            <w:noProof/>
            <w:webHidden/>
          </w:rPr>
          <w:fldChar w:fldCharType="end"/>
        </w:r>
      </w:hyperlink>
    </w:p>
    <w:p w:rsidR="00622E9B" w:rsidRPr="00BE0942" w:rsidRDefault="00716485" w:rsidP="00622E9B">
      <w:pPr>
        <w:tabs>
          <w:tab w:val="left" w:pos="1843"/>
          <w:tab w:val="left" w:pos="6912"/>
        </w:tabs>
        <w:rPr>
          <w:b/>
          <w:lang w:val="en-IE"/>
        </w:rPr>
      </w:pPr>
      <w:r w:rsidRPr="00BE0942">
        <w:rPr>
          <w:b/>
          <w:lang w:val="en-IE"/>
        </w:rPr>
        <w:fldChar w:fldCharType="end"/>
      </w:r>
    </w:p>
    <w:p w:rsidR="00622E9B" w:rsidRPr="00BE0942" w:rsidRDefault="00622E9B">
      <w:pPr>
        <w:pStyle w:val="Title"/>
        <w:rPr>
          <w:lang w:val="en-IE"/>
        </w:rPr>
      </w:pPr>
    </w:p>
    <w:p w:rsidR="00716485" w:rsidRPr="00BE0942" w:rsidRDefault="00716485" w:rsidP="00716485">
      <w:pPr>
        <w:rPr>
          <w:lang w:val="en-IE"/>
        </w:rPr>
      </w:pPr>
    </w:p>
    <w:p w:rsidR="005E300D" w:rsidRPr="00BE0942" w:rsidRDefault="00716485" w:rsidP="00114ED4">
      <w:pPr>
        <w:pStyle w:val="Heading1"/>
        <w:tabs>
          <w:tab w:val="clear" w:pos="792"/>
          <w:tab w:val="num" w:pos="1368"/>
        </w:tabs>
        <w:rPr>
          <w:lang w:val="en-IE"/>
        </w:rPr>
      </w:pPr>
      <w:r w:rsidRPr="00BE0942">
        <w:rPr>
          <w:lang w:val="en-IE"/>
        </w:rPr>
        <w:br w:type="page"/>
      </w:r>
      <w:bookmarkStart w:id="56" w:name="_Toc25064846"/>
      <w:r w:rsidR="005E300D" w:rsidRPr="00BE0942">
        <w:rPr>
          <w:lang w:val="en-IE"/>
        </w:rPr>
        <w:lastRenderedPageBreak/>
        <w:t>Introduction</w:t>
      </w:r>
      <w:bookmarkEnd w:id="56"/>
    </w:p>
    <w:p w:rsidR="00622E9B" w:rsidRPr="00BE0942" w:rsidRDefault="00622E9B">
      <w:pPr>
        <w:pStyle w:val="Heading2"/>
        <w:rPr>
          <w:lang w:val="en-IE"/>
        </w:rPr>
      </w:pPr>
      <w:bookmarkStart w:id="57" w:name="_Toc25064847"/>
      <w:r w:rsidRPr="00BE0942">
        <w:rPr>
          <w:lang w:val="en-IE"/>
        </w:rPr>
        <w:t>Purpose</w:t>
      </w:r>
      <w:bookmarkEnd w:id="57"/>
    </w:p>
    <w:p w:rsidR="00715B51" w:rsidRPr="00BE0942" w:rsidRDefault="00715B51" w:rsidP="00622E9B">
      <w:pPr>
        <w:rPr>
          <w:lang w:val="en-IE"/>
        </w:rPr>
      </w:pPr>
      <w:r>
        <w:rPr>
          <w:lang w:val="en-IE"/>
        </w:rPr>
        <w:t>The purpose of this document is to set out the requirements for the development of Body Branding Bookings (3B). 3B is an appointment and booking managing web service system, specifically designed for tattooists, piercers and body modifiers</w:t>
      </w:r>
      <w:r w:rsidR="00216FEF">
        <w:rPr>
          <w:lang w:val="en-IE"/>
        </w:rPr>
        <w:t xml:space="preserve"> (i.e. the artists)</w:t>
      </w:r>
      <w:r>
        <w:rPr>
          <w:lang w:val="en-IE"/>
        </w:rPr>
        <w:t xml:space="preserve">, and their clients. Features include personalisation for clients, and optimisation techniques and protocols for the system itself. </w:t>
      </w:r>
    </w:p>
    <w:p w:rsidR="005E300D" w:rsidRPr="00BE0942" w:rsidRDefault="00622E9B">
      <w:pPr>
        <w:pStyle w:val="Heading2"/>
        <w:rPr>
          <w:lang w:val="en-IE"/>
        </w:rPr>
      </w:pPr>
      <w:bookmarkStart w:id="58" w:name="_Toc25064848"/>
      <w:r w:rsidRPr="00BE0942">
        <w:rPr>
          <w:lang w:val="en-IE"/>
        </w:rPr>
        <w:t>Project Scope</w:t>
      </w:r>
      <w:bookmarkEnd w:id="58"/>
    </w:p>
    <w:p w:rsidR="00BB501B" w:rsidRDefault="00216FEF" w:rsidP="008214CF">
      <w:pPr>
        <w:rPr>
          <w:lang w:val="en-IE"/>
        </w:rPr>
      </w:pPr>
      <w:r>
        <w:rPr>
          <w:lang w:val="en-IE"/>
        </w:rPr>
        <w:t>3B is a web service system. The fundamental feature of 3B is to assist artists generate times they are available to work and have their clients book an appointment. Another feature is that artists have a page on the site for their work and shop location that clients can rate and leave comments about their experience</w:t>
      </w:r>
      <w:r w:rsidR="00BB501B">
        <w:rPr>
          <w:lang w:val="en-IE"/>
        </w:rPr>
        <w:t>.</w:t>
      </w:r>
    </w:p>
    <w:p w:rsidR="00BB501B" w:rsidRDefault="00BB501B" w:rsidP="008214CF">
      <w:pPr>
        <w:rPr>
          <w:lang w:val="en-IE"/>
        </w:rPr>
      </w:pPr>
    </w:p>
    <w:p w:rsidR="00BB501B" w:rsidRDefault="00216FEF" w:rsidP="008214CF">
      <w:pPr>
        <w:rPr>
          <w:lang w:val="en-IE"/>
        </w:rPr>
      </w:pPr>
      <w:r>
        <w:rPr>
          <w:lang w:val="en-IE"/>
        </w:rPr>
        <w:t>The developer has many tattoos and piercings and knows first hand how unnecessarily complicated booking a tattoo appointment can be</w:t>
      </w:r>
      <w:r w:rsidR="003C7D72">
        <w:rPr>
          <w:lang w:val="en-IE"/>
        </w:rPr>
        <w:t xml:space="preserve"> and booking an artist that can be trusted.</w:t>
      </w:r>
      <w:r>
        <w:rPr>
          <w:lang w:val="en-IE"/>
        </w:rPr>
        <w:t xml:space="preserve"> From dealing with deposits, changing appointment dates due to conflicts, </w:t>
      </w:r>
      <w:r w:rsidR="003C7D72">
        <w:rPr>
          <w:lang w:val="en-IE"/>
        </w:rPr>
        <w:t>it seems that this is far more complex then it needs to be. The project will address this.</w:t>
      </w:r>
    </w:p>
    <w:p w:rsidR="00BB501B" w:rsidRDefault="00BB501B" w:rsidP="008214CF">
      <w:pPr>
        <w:rPr>
          <w:lang w:val="en-IE"/>
        </w:rPr>
      </w:pPr>
    </w:p>
    <w:p w:rsidR="00BB501B" w:rsidRDefault="003C7D72" w:rsidP="008214CF">
      <w:pPr>
        <w:rPr>
          <w:lang w:val="en-IE"/>
        </w:rPr>
      </w:pPr>
      <w:r>
        <w:rPr>
          <w:lang w:val="en-IE"/>
        </w:rPr>
        <w:t xml:space="preserve">3B will have an artist area and a client area. The artist will be able to set when they are available to work and set the likes of prices, sizes, locations (of tattoo/piercing), how long it will take to complete, and so on. Currently, there is no appointment service that fully caters to artists. With body modification becoming more and more popular, it is becoming a necessity. </w:t>
      </w:r>
    </w:p>
    <w:p w:rsidR="00BB501B" w:rsidRDefault="00BB501B" w:rsidP="008214CF">
      <w:pPr>
        <w:rPr>
          <w:lang w:val="en-IE"/>
        </w:rPr>
      </w:pPr>
    </w:p>
    <w:p w:rsidR="00BB501B" w:rsidRDefault="003C7D72" w:rsidP="008214CF">
      <w:pPr>
        <w:rPr>
          <w:lang w:val="en-IE"/>
        </w:rPr>
      </w:pPr>
      <w:r>
        <w:rPr>
          <w:lang w:val="en-IE"/>
        </w:rPr>
        <w:t>Another feature includes personalisation. This will be aimed at the client. An example of this would be when the client books a tattoo, they would see artist’s pages for piercings and other body modifications, as well as shops nearby to their booked appointment.</w:t>
      </w:r>
    </w:p>
    <w:p w:rsidR="00BB501B" w:rsidRDefault="00BB501B" w:rsidP="008214CF">
      <w:pPr>
        <w:rPr>
          <w:lang w:val="en-IE"/>
        </w:rPr>
      </w:pPr>
    </w:p>
    <w:p w:rsidR="00BB501B" w:rsidRDefault="00C10AB9" w:rsidP="008214CF">
      <w:pPr>
        <w:rPr>
          <w:lang w:val="en-IE"/>
        </w:rPr>
      </w:pPr>
      <w:r w:rsidRPr="00BE0942">
        <w:rPr>
          <w:lang w:val="en-IE"/>
        </w:rPr>
        <w:t>The web application</w:t>
      </w:r>
      <w:r w:rsidR="003C7D72">
        <w:rPr>
          <w:lang w:val="en-IE"/>
        </w:rPr>
        <w:t xml:space="preserve"> will</w:t>
      </w:r>
      <w:r w:rsidRPr="00BE0942">
        <w:rPr>
          <w:lang w:val="en-IE"/>
        </w:rPr>
        <w:t xml:space="preserve"> need </w:t>
      </w:r>
      <w:r w:rsidR="003C7D72">
        <w:rPr>
          <w:lang w:val="en-IE"/>
        </w:rPr>
        <w:t xml:space="preserve">an </w:t>
      </w:r>
      <w:r w:rsidRPr="00BE0942">
        <w:rPr>
          <w:lang w:val="en-IE"/>
        </w:rPr>
        <w:t>Internet connec</w:t>
      </w:r>
      <w:r w:rsidR="00BB501B">
        <w:rPr>
          <w:lang w:val="en-IE"/>
        </w:rPr>
        <w:t>tion to operate correctly. However, a cached version of the appointment schedule for the artists and what appointments have been booked will be generated, so users will not have an issue viewing these, even if internet or capacity issues occur.</w:t>
      </w:r>
    </w:p>
    <w:p w:rsidR="00BB501B" w:rsidRDefault="0001448C" w:rsidP="008214CF">
      <w:pPr>
        <w:rPr>
          <w:lang w:val="en-IE"/>
        </w:rPr>
      </w:pPr>
      <w:r w:rsidRPr="00BE0942">
        <w:rPr>
          <w:lang w:val="en-IE"/>
        </w:rPr>
        <w:lastRenderedPageBreak/>
        <w:t>User</w:t>
      </w:r>
      <w:r w:rsidR="00C10AB9" w:rsidRPr="00BE0942">
        <w:rPr>
          <w:lang w:val="en-IE"/>
        </w:rPr>
        <w:t xml:space="preserve">s will need to create an account with email and password, </w:t>
      </w:r>
      <w:r w:rsidR="00BB501B">
        <w:rPr>
          <w:lang w:val="en-IE"/>
        </w:rPr>
        <w:t>or via social login (e.g. Facebook or Google)</w:t>
      </w:r>
      <w:r w:rsidR="00C10AB9" w:rsidRPr="00BE0942">
        <w:rPr>
          <w:lang w:val="en-IE"/>
        </w:rPr>
        <w:t xml:space="preserve"> as only registered </w:t>
      </w:r>
      <w:r w:rsidR="00BB501B">
        <w:rPr>
          <w:lang w:val="en-IE"/>
        </w:rPr>
        <w:t>u</w:t>
      </w:r>
      <w:r w:rsidRPr="00BE0942">
        <w:rPr>
          <w:lang w:val="en-IE"/>
        </w:rPr>
        <w:t>ser</w:t>
      </w:r>
      <w:r w:rsidR="00C10AB9" w:rsidRPr="00BE0942">
        <w:rPr>
          <w:lang w:val="en-IE"/>
        </w:rPr>
        <w:t>s</w:t>
      </w:r>
      <w:r w:rsidR="00BB501B">
        <w:rPr>
          <w:lang w:val="en-IE"/>
        </w:rPr>
        <w:t xml:space="preserve"> will be able to create their work schedule and view their appointments, and use the service.</w:t>
      </w:r>
    </w:p>
    <w:p w:rsidR="00BB501B" w:rsidRDefault="00BB501B" w:rsidP="008214CF">
      <w:pPr>
        <w:rPr>
          <w:lang w:val="en-IE"/>
        </w:rPr>
      </w:pPr>
    </w:p>
    <w:p w:rsidR="00C10AB9" w:rsidRPr="00BE0942" w:rsidRDefault="00BB501B" w:rsidP="008214CF">
      <w:pPr>
        <w:rPr>
          <w:lang w:val="en-IE"/>
        </w:rPr>
      </w:pPr>
      <w:r>
        <w:rPr>
          <w:lang w:val="en-IE"/>
        </w:rPr>
        <w:t>(AWS) Cloud 9 will be used to develop the prototype to create one Use Case and have it working. It will be further developed in Cloud 9 after this, but it is expected that it be transferred to its own domain and hosting before completion. Cloud 9 uses website coding such as HTML, JavaScript, jQuery. MySQL and SQLite will be used for the databases. Encryption will also be used in communication to the databases.</w:t>
      </w:r>
    </w:p>
    <w:p w:rsidR="005E300D" w:rsidRPr="00BE0942" w:rsidRDefault="005E300D">
      <w:pPr>
        <w:pStyle w:val="Heading2"/>
        <w:rPr>
          <w:lang w:val="en-IE"/>
        </w:rPr>
      </w:pPr>
      <w:bookmarkStart w:id="59" w:name="_Toc25064849"/>
      <w:r w:rsidRPr="00BE0942">
        <w:rPr>
          <w:lang w:val="en-IE"/>
        </w:rPr>
        <w:t>Definitions, Acronyms, and Abbreviations</w:t>
      </w:r>
      <w:bookmarkEnd w:id="59"/>
    </w:p>
    <w:tbl>
      <w:tblPr>
        <w:tblStyle w:val="TableGrid"/>
        <w:tblW w:w="0" w:type="auto"/>
        <w:tblLook w:val="04A0" w:firstRow="1" w:lastRow="0" w:firstColumn="1" w:lastColumn="0" w:noHBand="0" w:noVBand="1"/>
      </w:tblPr>
      <w:tblGrid>
        <w:gridCol w:w="2879"/>
        <w:gridCol w:w="5751"/>
      </w:tblGrid>
      <w:tr w:rsidR="00ED0E46" w:rsidRPr="00BE0942" w:rsidTr="0053090A">
        <w:tc>
          <w:tcPr>
            <w:tcW w:w="2879" w:type="dxa"/>
          </w:tcPr>
          <w:p w:rsidR="00ED0E46" w:rsidRPr="00BE0942" w:rsidRDefault="00ED0E46" w:rsidP="00ED0E46">
            <w:pPr>
              <w:rPr>
                <w:b/>
                <w:lang w:val="en-IE"/>
              </w:rPr>
            </w:pPr>
            <w:r w:rsidRPr="00BE0942">
              <w:rPr>
                <w:b/>
                <w:lang w:val="en-IE"/>
              </w:rPr>
              <w:t>Acronym</w:t>
            </w:r>
          </w:p>
        </w:tc>
        <w:tc>
          <w:tcPr>
            <w:tcW w:w="5751" w:type="dxa"/>
          </w:tcPr>
          <w:p w:rsidR="00ED0E46" w:rsidRPr="00BE0942" w:rsidRDefault="00ED0E46" w:rsidP="000A4C65">
            <w:pPr>
              <w:jc w:val="left"/>
              <w:rPr>
                <w:b/>
                <w:lang w:val="en-IE"/>
              </w:rPr>
            </w:pPr>
            <w:r w:rsidRPr="00BE0942">
              <w:rPr>
                <w:b/>
                <w:lang w:val="en-IE"/>
              </w:rPr>
              <w:t>Definition</w:t>
            </w:r>
          </w:p>
        </w:tc>
      </w:tr>
      <w:tr w:rsidR="00ED0E46" w:rsidRPr="00BE0942" w:rsidTr="0053090A">
        <w:tc>
          <w:tcPr>
            <w:tcW w:w="2879" w:type="dxa"/>
          </w:tcPr>
          <w:p w:rsidR="00ED0E46" w:rsidRPr="00BE0942" w:rsidRDefault="0053090A" w:rsidP="00ED0E46">
            <w:pPr>
              <w:rPr>
                <w:lang w:val="en-IE"/>
              </w:rPr>
            </w:pPr>
            <w:r>
              <w:rPr>
                <w:lang w:val="en-IE"/>
              </w:rPr>
              <w:t>3B</w:t>
            </w:r>
          </w:p>
        </w:tc>
        <w:tc>
          <w:tcPr>
            <w:tcW w:w="5751" w:type="dxa"/>
          </w:tcPr>
          <w:p w:rsidR="00ED0E46" w:rsidRPr="00BE0942" w:rsidRDefault="0053090A" w:rsidP="000A4C65">
            <w:pPr>
              <w:jc w:val="left"/>
              <w:rPr>
                <w:lang w:val="en-IE"/>
              </w:rPr>
            </w:pPr>
            <w:r>
              <w:rPr>
                <w:lang w:val="en-IE"/>
              </w:rPr>
              <w:t>Body Branding Bookings, the working name of the project.</w:t>
            </w:r>
          </w:p>
        </w:tc>
      </w:tr>
      <w:tr w:rsidR="00710220" w:rsidRPr="00BE0942" w:rsidTr="0053090A">
        <w:tc>
          <w:tcPr>
            <w:tcW w:w="2879" w:type="dxa"/>
          </w:tcPr>
          <w:p w:rsidR="00710220" w:rsidRPr="00BE0942" w:rsidRDefault="0053090A" w:rsidP="00ED0E46">
            <w:pPr>
              <w:rPr>
                <w:lang w:val="en-IE"/>
              </w:rPr>
            </w:pPr>
            <w:r>
              <w:rPr>
                <w:lang w:val="en-IE"/>
              </w:rPr>
              <w:t>Artist</w:t>
            </w:r>
          </w:p>
        </w:tc>
        <w:tc>
          <w:tcPr>
            <w:tcW w:w="5751" w:type="dxa"/>
          </w:tcPr>
          <w:p w:rsidR="00710220" w:rsidRPr="00BE0942" w:rsidRDefault="0053090A" w:rsidP="000A4C65">
            <w:pPr>
              <w:jc w:val="left"/>
              <w:rPr>
                <w:lang w:val="en-IE"/>
              </w:rPr>
            </w:pPr>
            <w:r>
              <w:rPr>
                <w:lang w:val="en-IE"/>
              </w:rPr>
              <w:t>A tattooist, body piercer or a body modifier</w:t>
            </w:r>
          </w:p>
        </w:tc>
      </w:tr>
      <w:tr w:rsidR="00ED0E46" w:rsidRPr="00BE0942" w:rsidTr="0053090A">
        <w:tc>
          <w:tcPr>
            <w:tcW w:w="2879" w:type="dxa"/>
          </w:tcPr>
          <w:p w:rsidR="00ED0E46" w:rsidRPr="00BE0942" w:rsidRDefault="0053090A" w:rsidP="00ED0E46">
            <w:pPr>
              <w:rPr>
                <w:lang w:val="en-IE"/>
              </w:rPr>
            </w:pPr>
            <w:r>
              <w:rPr>
                <w:lang w:val="en-IE"/>
              </w:rPr>
              <w:t>Client</w:t>
            </w:r>
          </w:p>
        </w:tc>
        <w:tc>
          <w:tcPr>
            <w:tcW w:w="5751" w:type="dxa"/>
          </w:tcPr>
          <w:p w:rsidR="00ED0E46" w:rsidRPr="00BE0942" w:rsidRDefault="0053090A" w:rsidP="000A4C65">
            <w:pPr>
              <w:jc w:val="left"/>
              <w:rPr>
                <w:lang w:val="en-IE"/>
              </w:rPr>
            </w:pPr>
            <w:r>
              <w:rPr>
                <w:lang w:val="en-IE"/>
              </w:rPr>
              <w:t>A customer of the Artist</w:t>
            </w:r>
          </w:p>
        </w:tc>
      </w:tr>
      <w:tr w:rsidR="00986CA8" w:rsidRPr="00BE0942" w:rsidTr="0053090A">
        <w:tc>
          <w:tcPr>
            <w:tcW w:w="2879" w:type="dxa"/>
          </w:tcPr>
          <w:p w:rsidR="00986CA8" w:rsidRPr="00BE0942" w:rsidRDefault="0053090A" w:rsidP="00ED0E46">
            <w:pPr>
              <w:rPr>
                <w:lang w:val="en-IE"/>
              </w:rPr>
            </w:pPr>
            <w:r>
              <w:rPr>
                <w:lang w:val="en-IE"/>
              </w:rPr>
              <w:t>User</w:t>
            </w:r>
          </w:p>
        </w:tc>
        <w:tc>
          <w:tcPr>
            <w:tcW w:w="5751" w:type="dxa"/>
          </w:tcPr>
          <w:p w:rsidR="00986CA8" w:rsidRPr="00BE0942" w:rsidRDefault="0053090A" w:rsidP="000A4C65">
            <w:pPr>
              <w:jc w:val="left"/>
              <w:rPr>
                <w:lang w:val="en-IE"/>
              </w:rPr>
            </w:pPr>
            <w:r>
              <w:rPr>
                <w:lang w:val="en-IE"/>
              </w:rPr>
              <w:t>Either an artist or client.</w:t>
            </w:r>
          </w:p>
        </w:tc>
      </w:tr>
      <w:tr w:rsidR="00ED0E46" w:rsidRPr="00BE0942" w:rsidTr="0053090A">
        <w:tc>
          <w:tcPr>
            <w:tcW w:w="2879" w:type="dxa"/>
          </w:tcPr>
          <w:p w:rsidR="00ED0E46" w:rsidRPr="00BE0942" w:rsidRDefault="0053090A" w:rsidP="00ED0E46">
            <w:pPr>
              <w:rPr>
                <w:lang w:val="en-IE"/>
              </w:rPr>
            </w:pPr>
            <w:r>
              <w:rPr>
                <w:lang w:val="en-IE"/>
              </w:rPr>
              <w:t xml:space="preserve">(AWS) Cloud 9 </w:t>
            </w:r>
          </w:p>
        </w:tc>
        <w:tc>
          <w:tcPr>
            <w:tcW w:w="5751" w:type="dxa"/>
          </w:tcPr>
          <w:p w:rsidR="00ED0E46" w:rsidRPr="00BE0942" w:rsidRDefault="0053090A" w:rsidP="000A4C65">
            <w:pPr>
              <w:jc w:val="left"/>
              <w:rPr>
                <w:lang w:val="en-IE"/>
              </w:rPr>
            </w:pPr>
            <w:r>
              <w:rPr>
                <w:lang w:val="en-IE"/>
              </w:rPr>
              <w:t>A cloud-based integrated development system (IDE) for writing, running and debugging code.</w:t>
            </w:r>
          </w:p>
        </w:tc>
      </w:tr>
      <w:tr w:rsidR="00ED0E46" w:rsidRPr="00BE0942" w:rsidTr="0053090A">
        <w:tc>
          <w:tcPr>
            <w:tcW w:w="2879" w:type="dxa"/>
          </w:tcPr>
          <w:p w:rsidR="00ED0E46" w:rsidRPr="00BE0942" w:rsidRDefault="0053090A" w:rsidP="00ED0E46">
            <w:pPr>
              <w:rPr>
                <w:lang w:val="en-IE"/>
              </w:rPr>
            </w:pPr>
            <w:r>
              <w:rPr>
                <w:lang w:val="en-IE"/>
              </w:rPr>
              <w:t>MySQL / SQLite</w:t>
            </w:r>
          </w:p>
        </w:tc>
        <w:tc>
          <w:tcPr>
            <w:tcW w:w="5751" w:type="dxa"/>
          </w:tcPr>
          <w:p w:rsidR="00ED0E46" w:rsidRPr="00BE0942" w:rsidRDefault="0053090A" w:rsidP="000A4C65">
            <w:pPr>
              <w:jc w:val="left"/>
              <w:rPr>
                <w:lang w:val="en-IE"/>
              </w:rPr>
            </w:pPr>
            <w:r>
              <w:rPr>
                <w:lang w:val="en-IE"/>
              </w:rPr>
              <w:t xml:space="preserve">A database management system used in Cloud 9. </w:t>
            </w:r>
          </w:p>
        </w:tc>
      </w:tr>
      <w:tr w:rsidR="00DD1A58" w:rsidRPr="00BE0942" w:rsidTr="0053090A">
        <w:tc>
          <w:tcPr>
            <w:tcW w:w="2879" w:type="dxa"/>
          </w:tcPr>
          <w:p w:rsidR="00DD1A58" w:rsidRDefault="00DD1A58" w:rsidP="00ED0E46">
            <w:pPr>
              <w:rPr>
                <w:lang w:val="en-IE"/>
              </w:rPr>
            </w:pPr>
            <w:r>
              <w:rPr>
                <w:lang w:val="en-IE"/>
              </w:rPr>
              <w:t>AES</w:t>
            </w:r>
          </w:p>
        </w:tc>
        <w:tc>
          <w:tcPr>
            <w:tcW w:w="5751" w:type="dxa"/>
          </w:tcPr>
          <w:p w:rsidR="00DD1A58" w:rsidRDefault="00DD1A58" w:rsidP="000A4C65">
            <w:pPr>
              <w:jc w:val="left"/>
              <w:rPr>
                <w:lang w:val="en-IE"/>
              </w:rPr>
            </w:pPr>
            <w:r>
              <w:rPr>
                <w:lang w:val="en-IE"/>
              </w:rPr>
              <w:t>A type of encryption</w:t>
            </w:r>
            <w:r w:rsidR="000547EB">
              <w:rPr>
                <w:lang w:val="en-IE"/>
              </w:rPr>
              <w:t xml:space="preserve"> used in databases</w:t>
            </w:r>
            <w:r>
              <w:rPr>
                <w:lang w:val="en-IE"/>
              </w:rPr>
              <w:t>.</w:t>
            </w:r>
          </w:p>
        </w:tc>
      </w:tr>
    </w:tbl>
    <w:p w:rsidR="008214CF" w:rsidRPr="00BE0942" w:rsidRDefault="008214CF" w:rsidP="00622E9B">
      <w:pPr>
        <w:rPr>
          <w:lang w:val="en-IE"/>
        </w:rPr>
      </w:pPr>
    </w:p>
    <w:p w:rsidR="005E300D" w:rsidRDefault="0001448C">
      <w:pPr>
        <w:pStyle w:val="Heading1"/>
        <w:rPr>
          <w:lang w:val="en-IE"/>
        </w:rPr>
      </w:pPr>
      <w:bookmarkStart w:id="60" w:name="_Toc25064850"/>
      <w:r w:rsidRPr="00BE0942">
        <w:rPr>
          <w:lang w:val="en-IE"/>
        </w:rPr>
        <w:t>User</w:t>
      </w:r>
      <w:r w:rsidR="00326C21" w:rsidRPr="00BE0942">
        <w:rPr>
          <w:lang w:val="en-IE"/>
        </w:rPr>
        <w:t xml:space="preserve"> R</w:t>
      </w:r>
      <w:r w:rsidR="005E300D" w:rsidRPr="00BE0942">
        <w:rPr>
          <w:lang w:val="en-IE"/>
        </w:rPr>
        <w:t xml:space="preserve">equirements </w:t>
      </w:r>
      <w:r w:rsidR="00326C21" w:rsidRPr="00BE0942">
        <w:rPr>
          <w:lang w:val="en-IE"/>
        </w:rPr>
        <w:t>D</w:t>
      </w:r>
      <w:r w:rsidR="005E300D" w:rsidRPr="00BE0942">
        <w:rPr>
          <w:lang w:val="en-IE"/>
        </w:rPr>
        <w:t>efinition</w:t>
      </w:r>
      <w:bookmarkEnd w:id="60"/>
    </w:p>
    <w:p w:rsidR="00E11B66" w:rsidRDefault="00E11B66" w:rsidP="00E11B66">
      <w:pPr>
        <w:pStyle w:val="Heading2"/>
        <w:rPr>
          <w:rFonts w:asciiTheme="majorHAnsi" w:hAnsiTheme="majorHAnsi"/>
          <w:sz w:val="26"/>
        </w:rPr>
      </w:pPr>
      <w:bookmarkStart w:id="61" w:name="_Toc22800763"/>
      <w:bookmarkStart w:id="62" w:name="_Toc25064851"/>
      <w:r>
        <w:t>Pages, profiles and bookings</w:t>
      </w:r>
      <w:bookmarkEnd w:id="61"/>
      <w:bookmarkEnd w:id="62"/>
    </w:p>
    <w:p w:rsidR="00E11B66" w:rsidRDefault="00E11B66" w:rsidP="00E11B66">
      <w:pPr>
        <w:rPr>
          <w:lang w:val="en-GB"/>
        </w:rPr>
      </w:pPr>
      <w:r>
        <w:rPr>
          <w:lang w:val="en-GB"/>
        </w:rPr>
        <w:t>Artist pages and client profiles are essentially the same thing, but with different fields and privacy settings. Pages are for finding, rating and leaving a review for the artist, whereas the client profiles will be private and not have these features. The client decides what information is public to a particular artist when booking an appointment.</w:t>
      </w:r>
    </w:p>
    <w:p w:rsidR="00E11B66" w:rsidRDefault="00E11B66" w:rsidP="00E11B66">
      <w:pPr>
        <w:rPr>
          <w:lang w:val="en-GB"/>
        </w:rPr>
      </w:pPr>
      <w:r>
        <w:rPr>
          <w:lang w:val="en-GB"/>
        </w:rPr>
        <w:lastRenderedPageBreak/>
        <w:t>Artists will be inserting the dates and times they are available to work and the client will be selecting a time slot that the artist has defined. These will be implanted using standard website coding, such as HTML, CSS and JavaScript and will be put into a secure database using SQLite.</w:t>
      </w:r>
    </w:p>
    <w:p w:rsidR="00E11B66" w:rsidRDefault="00E11B66" w:rsidP="00E11B66">
      <w:pPr>
        <w:pStyle w:val="Heading2"/>
      </w:pPr>
      <w:bookmarkStart w:id="63" w:name="_Toc22800764"/>
      <w:bookmarkStart w:id="64" w:name="_Toc25064852"/>
      <w:r>
        <w:t>Messaging service</w:t>
      </w:r>
      <w:bookmarkEnd w:id="63"/>
      <w:bookmarkEnd w:id="64"/>
    </w:p>
    <w:p w:rsidR="00E11B66" w:rsidRDefault="00E11B66" w:rsidP="00E11B66">
      <w:pPr>
        <w:rPr>
          <w:lang w:val="en-GB"/>
        </w:rPr>
      </w:pPr>
      <w:r>
        <w:rPr>
          <w:lang w:val="en-GB"/>
        </w:rPr>
        <w:t xml:space="preserve">The messaging service will be created using (the coding language) Earling. However, if this becomes unfeasible, a messaging service like SendBird will be used instead. It seemingly has the most simplified API to use for this Project. </w:t>
      </w:r>
    </w:p>
    <w:p w:rsidR="00E11B66" w:rsidRDefault="00E11B66" w:rsidP="00E11B66">
      <w:pPr>
        <w:pStyle w:val="Heading2"/>
      </w:pPr>
      <w:bookmarkStart w:id="65" w:name="_Toc22800765"/>
      <w:bookmarkStart w:id="66" w:name="_Toc25064853"/>
      <w:r>
        <w:t>Payments</w:t>
      </w:r>
      <w:bookmarkEnd w:id="65"/>
      <w:bookmarkEnd w:id="66"/>
    </w:p>
    <w:p w:rsidR="00E11B66" w:rsidRDefault="00E11B66" w:rsidP="00E11B66">
      <w:pPr>
        <w:rPr>
          <w:lang w:val="en-GB"/>
        </w:rPr>
      </w:pPr>
      <w:r>
        <w:rPr>
          <w:lang w:val="en-GB"/>
        </w:rPr>
        <w:t xml:space="preserve">All payments will be handled using an online service. The ideal solution would be to use PayPal and their API, but Visa and Mastercard’s API will also be considered. </w:t>
      </w:r>
    </w:p>
    <w:p w:rsidR="00E11B66" w:rsidRDefault="00E11B66" w:rsidP="00E11B66">
      <w:pPr>
        <w:pStyle w:val="Heading2"/>
      </w:pPr>
      <w:bookmarkStart w:id="67" w:name="_Toc22800766"/>
      <w:bookmarkStart w:id="68" w:name="_Toc25064854"/>
      <w:r>
        <w:t>Automated appointments and stock control</w:t>
      </w:r>
      <w:bookmarkEnd w:id="67"/>
      <w:bookmarkEnd w:id="68"/>
    </w:p>
    <w:p w:rsidR="00E11B66" w:rsidRDefault="00E11B66" w:rsidP="00E11B66">
      <w:pPr>
        <w:rPr>
          <w:lang w:val="en-GB"/>
        </w:rPr>
      </w:pPr>
      <w:r>
        <w:rPr>
          <w:lang w:val="en-GB"/>
        </w:rPr>
        <w:t xml:space="preserve">This is where AI plays a role for this project. The idea is that if a client books 4 or more appointments in a 4-month period, the AI will contact the client and ask them if they wish to book an appointment that would fall on a date and time similar to their previous appointments. </w:t>
      </w:r>
    </w:p>
    <w:p w:rsidR="00E11B66" w:rsidRDefault="00E11B66" w:rsidP="00E11B66">
      <w:pPr>
        <w:rPr>
          <w:lang w:val="en-GB"/>
        </w:rPr>
      </w:pPr>
      <w:r>
        <w:rPr>
          <w:lang w:val="en-GB"/>
        </w:rPr>
        <w:t>With stock control, the artist will input their stock and how much is used for each appointment, such as piercing needles, tattoo ink, gloves, alcoholic wipes, and so on. When a client books an appointment, that stock is set to be removed from the inventory when the appointment is complete. The AI will monitor the stock amounts, and will add it to an order list when it reaches below a certain number, which is set by the artist.</w:t>
      </w:r>
    </w:p>
    <w:p w:rsidR="00E11B66" w:rsidRDefault="00E11B66" w:rsidP="00E11B66">
      <w:pPr>
        <w:rPr>
          <w:lang w:val="en-GB"/>
        </w:rPr>
      </w:pPr>
      <w:r>
        <w:rPr>
          <w:lang w:val="en-GB"/>
        </w:rPr>
        <w:t>These will be implemented using Java and Java Standard Pages (JSP).</w:t>
      </w:r>
    </w:p>
    <w:p w:rsidR="0035776F" w:rsidRDefault="0035776F" w:rsidP="00686D3F">
      <w:pPr>
        <w:pStyle w:val="Heading1"/>
        <w:rPr>
          <w:lang w:val="en-IE"/>
        </w:rPr>
      </w:pPr>
      <w:bookmarkStart w:id="69" w:name="_Toc25064855"/>
      <w:r w:rsidRPr="00BE0942">
        <w:rPr>
          <w:lang w:val="en-IE"/>
        </w:rPr>
        <w:t>Current Process</w:t>
      </w:r>
      <w:bookmarkEnd w:id="69"/>
    </w:p>
    <w:p w:rsidR="00E11B66" w:rsidRDefault="00E11B66" w:rsidP="00E11B66">
      <w:pPr>
        <w:pStyle w:val="Heading2"/>
        <w:rPr>
          <w:rFonts w:asciiTheme="majorHAnsi" w:hAnsiTheme="majorHAnsi"/>
          <w:sz w:val="26"/>
        </w:rPr>
      </w:pPr>
      <w:bookmarkStart w:id="70" w:name="_Toc22800770"/>
      <w:bookmarkStart w:id="71" w:name="_Toc25064856"/>
      <w:r>
        <w:t>Personalisation</w:t>
      </w:r>
      <w:bookmarkEnd w:id="70"/>
      <w:bookmarkEnd w:id="71"/>
      <w:r>
        <w:t xml:space="preserve"> </w:t>
      </w:r>
    </w:p>
    <w:p w:rsidR="00E11B66" w:rsidRDefault="00E11B66" w:rsidP="00E11B66">
      <w:pPr>
        <w:rPr>
          <w:lang w:val="en-GB"/>
        </w:rPr>
      </w:pPr>
      <w:r>
        <w:rPr>
          <w:lang w:val="en-GB"/>
        </w:rPr>
        <w:t xml:space="preserve">Brick-and-mortar stores are beginning to put more digital knowhows into their stores. For the clients, this is a great benefit for them by making their experience better. Some of the brick-and-mortar stores are not developing their business’ technological skills, in regard to customer interaction. </w:t>
      </w:r>
      <w:sdt>
        <w:sdtPr>
          <w:rPr>
            <w:lang w:val="en-GB"/>
          </w:rPr>
          <w:id w:val="1334804827"/>
          <w:citation/>
        </w:sdtPr>
        <w:sdtContent>
          <w:r>
            <w:rPr>
              <w:lang w:val="en-GB"/>
            </w:rPr>
            <w:fldChar w:fldCharType="begin"/>
          </w:r>
          <w:r>
            <w:instrText xml:space="preserve"> CITATION Jan18 \l 6153 </w:instrText>
          </w:r>
          <w:r>
            <w:rPr>
              <w:lang w:val="en-GB"/>
            </w:rPr>
            <w:fldChar w:fldCharType="separate"/>
          </w:r>
          <w:r>
            <w:rPr>
              <w:noProof/>
            </w:rPr>
            <w:t>(Betzing, et al., 2018)</w:t>
          </w:r>
          <w:r>
            <w:rPr>
              <w:lang w:val="en-GB"/>
            </w:rPr>
            <w:fldChar w:fldCharType="end"/>
          </w:r>
        </w:sdtContent>
      </w:sdt>
      <w:r>
        <w:rPr>
          <w:lang w:val="en-GB"/>
        </w:rPr>
        <w:t xml:space="preserve"> However, there are methods of doing this. </w:t>
      </w:r>
    </w:p>
    <w:p w:rsidR="00E11B66" w:rsidRDefault="00E11B66" w:rsidP="00E11B66">
      <w:pPr>
        <w:rPr>
          <w:lang w:val="en-GB"/>
        </w:rPr>
      </w:pPr>
      <w:r>
        <w:rPr>
          <w:lang w:val="en-GB"/>
        </w:rPr>
        <w:t xml:space="preserve">When developing from a brick-and-mortar store to a more digitised one, the likes of sensors such as cameras and facial recognition devices can figure out the </w:t>
      </w:r>
      <w:r>
        <w:rPr>
          <w:lang w:val="en-GB"/>
        </w:rPr>
        <w:lastRenderedPageBreak/>
        <w:t xml:space="preserve">basics of a person; such as their height, gender, and approximate age. A person’s facial expressions can also be considered to explore whether the client is in a positive or negative mood and whether they are enjoying the service. This data can be obtained by using smart devices on a local network. </w:t>
      </w:r>
      <w:sdt>
        <w:sdtPr>
          <w:rPr>
            <w:lang w:val="en-GB"/>
          </w:rPr>
          <w:id w:val="1774043928"/>
          <w:citation/>
        </w:sdtPr>
        <w:sdtContent>
          <w:r>
            <w:rPr>
              <w:lang w:val="en-GB"/>
            </w:rPr>
            <w:fldChar w:fldCharType="begin"/>
          </w:r>
          <w:r>
            <w:instrText xml:space="preserve"> CITATION Jan18 \l 6153 </w:instrText>
          </w:r>
          <w:r>
            <w:rPr>
              <w:lang w:val="en-GB"/>
            </w:rPr>
            <w:fldChar w:fldCharType="separate"/>
          </w:r>
          <w:r>
            <w:rPr>
              <w:noProof/>
            </w:rPr>
            <w:t>(Betzing, et al., 2018)</w:t>
          </w:r>
          <w:r>
            <w:rPr>
              <w:lang w:val="en-GB"/>
            </w:rPr>
            <w:fldChar w:fldCharType="end"/>
          </w:r>
        </w:sdtContent>
      </w:sdt>
      <w:sdt>
        <w:sdtPr>
          <w:rPr>
            <w:lang w:val="en-GB"/>
          </w:rPr>
          <w:id w:val="999314928"/>
          <w:citation/>
        </w:sdtPr>
        <w:sdtContent>
          <w:r>
            <w:rPr>
              <w:lang w:val="en-GB"/>
            </w:rPr>
            <w:fldChar w:fldCharType="begin"/>
          </w:r>
          <w:r>
            <w:instrText xml:space="preserve">CITATION Fel19 \l 1033 </w:instrText>
          </w:r>
          <w:r>
            <w:rPr>
              <w:lang w:val="en-GB"/>
            </w:rPr>
            <w:fldChar w:fldCharType="separate"/>
          </w:r>
          <w:r>
            <w:rPr>
              <w:noProof/>
            </w:rPr>
            <w:t xml:space="preserve"> (Webner, 2019)</w:t>
          </w:r>
          <w:r>
            <w:rPr>
              <w:lang w:val="en-GB"/>
            </w:rPr>
            <w:fldChar w:fldCharType="end"/>
          </w:r>
        </w:sdtContent>
      </w:sdt>
    </w:p>
    <w:p w:rsidR="00E11B66" w:rsidRDefault="00E11B66" w:rsidP="00E11B66">
      <w:pPr>
        <w:rPr>
          <w:lang w:val="en-GB"/>
        </w:rPr>
      </w:pPr>
      <w:r>
        <w:rPr>
          <w:lang w:val="en-GB"/>
        </w:rPr>
        <w:t xml:space="preserve">This concept is similar to the physical store Amazon Go by Amazon, where Artificial Intelligence is used to keep track of the clients and store items. </w:t>
      </w:r>
      <w:sdt>
        <w:sdtPr>
          <w:rPr>
            <w:lang w:val="en-GB"/>
          </w:rPr>
          <w:id w:val="-900829589"/>
          <w:citation/>
        </w:sdtPr>
        <w:sdtContent>
          <w:r>
            <w:rPr>
              <w:lang w:val="en-GB"/>
            </w:rPr>
            <w:fldChar w:fldCharType="begin"/>
          </w:r>
          <w:r>
            <w:instrText xml:space="preserve"> CITATION McF18 \l 6153 </w:instrText>
          </w:r>
          <w:r>
            <w:rPr>
              <w:lang w:val="en-GB"/>
            </w:rPr>
            <w:fldChar w:fldCharType="separate"/>
          </w:r>
          <w:r>
            <w:rPr>
              <w:noProof/>
            </w:rPr>
            <w:t>(McFarland, 2018)</w:t>
          </w:r>
          <w:r>
            <w:rPr>
              <w:lang w:val="en-GB"/>
            </w:rPr>
            <w:fldChar w:fldCharType="end"/>
          </w:r>
        </w:sdtContent>
      </w:sdt>
    </w:p>
    <w:p w:rsidR="00E11B66" w:rsidRDefault="00E11B66" w:rsidP="00E11B66">
      <w:pPr>
        <w:rPr>
          <w:lang w:val="en-GB"/>
        </w:rPr>
      </w:pPr>
      <w:r>
        <w:rPr>
          <w:lang w:val="en-GB"/>
        </w:rPr>
        <w:t>In this project, it is hoped that a personal experience can be added for the artists and clients. It is expected that personalisation with be sought from a user’s profile, such as their age, gender.</w:t>
      </w:r>
    </w:p>
    <w:p w:rsidR="00E11B66" w:rsidRDefault="00E11B66" w:rsidP="00E11B66">
      <w:pPr>
        <w:rPr>
          <w:lang w:val="en-GB"/>
        </w:rPr>
      </w:pPr>
      <w:r>
        <w:rPr>
          <w:lang w:val="en-GB"/>
        </w:rPr>
        <w:t>In an example of how this could work; a male client who has just turned 18 and would like to get a tattoo. The system would ask the client to heavily consider whether they would want the tattoo, and to seriously consider avoiding visible areas such as the face, head or hands.</w:t>
      </w:r>
    </w:p>
    <w:p w:rsidR="00E11B66" w:rsidRDefault="00E11B66" w:rsidP="00E11B66">
      <w:pPr>
        <w:rPr>
          <w:lang w:val="en-GB"/>
        </w:rPr>
      </w:pPr>
      <w:r>
        <w:rPr>
          <w:lang w:val="en-GB"/>
        </w:rPr>
        <w:t>However, if the client is a male in their mid-40s, this message would not be shown to them as the thought process for the client would be different. It could be assumed the client already has a lot of tattoos. Instead, an upload link to share their previously obtained tattoos would be shown. This is developed further in the Requirement Specifications.</w:t>
      </w:r>
    </w:p>
    <w:p w:rsidR="00E11B66" w:rsidRDefault="00E11B66" w:rsidP="00E11B66">
      <w:pPr>
        <w:pStyle w:val="Heading2"/>
      </w:pPr>
      <w:bookmarkStart w:id="72" w:name="_Toc22800771"/>
      <w:bookmarkStart w:id="73" w:name="_Toc25064857"/>
      <w:r>
        <w:t>Optimisation</w:t>
      </w:r>
      <w:bookmarkEnd w:id="72"/>
      <w:bookmarkEnd w:id="73"/>
    </w:p>
    <w:p w:rsidR="00E11B66" w:rsidRDefault="00E11B66" w:rsidP="00E11B66">
      <w:pPr>
        <w:rPr>
          <w:lang w:val="en-GB"/>
        </w:rPr>
      </w:pPr>
      <w:r>
        <w:rPr>
          <w:lang w:val="en-GB"/>
        </w:rPr>
        <w:t xml:space="preserve">Another consideration of this project is optimisation. If one takes the clothing and textile industry as an example, one can optimise what colours, fabrics and designs are in a high demand. This is completed by eliciting and gathering “Product Usage Information (PUI)”. This is obtained from clients, experts and investors. From this data, the latest styles and what the client wants are known. </w:t>
      </w:r>
      <w:sdt>
        <w:sdtPr>
          <w:rPr>
            <w:lang w:val="en-GB"/>
          </w:rPr>
          <w:id w:val="-575894841"/>
          <w:citation/>
        </w:sdtPr>
        <w:sdtContent>
          <w:r>
            <w:rPr>
              <w:lang w:val="en-GB"/>
            </w:rPr>
            <w:fldChar w:fldCharType="begin"/>
          </w:r>
          <w:r>
            <w:instrText xml:space="preserve"> CITATION Kar19 \l 6153 </w:instrText>
          </w:r>
          <w:r>
            <w:rPr>
              <w:lang w:val="en-GB"/>
            </w:rPr>
            <w:fldChar w:fldCharType="separate"/>
          </w:r>
          <w:r>
            <w:rPr>
              <w:noProof/>
            </w:rPr>
            <w:t>(Hribernik, et al., 2019)</w:t>
          </w:r>
          <w:r>
            <w:rPr>
              <w:lang w:val="en-GB"/>
            </w:rPr>
            <w:fldChar w:fldCharType="end"/>
          </w:r>
        </w:sdtContent>
      </w:sdt>
    </w:p>
    <w:p w:rsidR="00E11B66" w:rsidRDefault="00E11B66" w:rsidP="00E11B66">
      <w:pPr>
        <w:rPr>
          <w:lang w:val="en-GB"/>
        </w:rPr>
      </w:pPr>
      <w:r>
        <w:rPr>
          <w:lang w:val="en-GB"/>
        </w:rPr>
        <w:t xml:space="preserve">In this project, optimisation could be used for the general size of the tattoo, the colours of the ink used. If, for example, a lot of tattoos are small and use only use 3 or 4 colours, the system would recognise this and automatically order new colour inks to the artist. On that note, the artist could input how much ink would be used for a particular size and machine learning could be used to order and maintain stock with the artist. </w:t>
      </w:r>
    </w:p>
    <w:p w:rsidR="00E11B66" w:rsidRDefault="00E11B66" w:rsidP="00E11B66">
      <w:pPr>
        <w:rPr>
          <w:lang w:val="en-GB"/>
        </w:rPr>
      </w:pPr>
      <w:r>
        <w:rPr>
          <w:lang w:val="en-GB"/>
        </w:rPr>
        <w:t xml:space="preserve">The same would also go for piercings, if a certain ring or stud is used on a regular basis, these could be automatically ordered. The likes of stock control for piercers could also be controlled here. This will be developed with the Requirement Specifications. </w:t>
      </w:r>
    </w:p>
    <w:p w:rsidR="00686D3F" w:rsidRPr="00BE0942" w:rsidRDefault="00326C21" w:rsidP="00686D3F">
      <w:pPr>
        <w:pStyle w:val="Heading1"/>
        <w:rPr>
          <w:lang w:val="en-IE"/>
        </w:rPr>
      </w:pPr>
      <w:bookmarkStart w:id="74" w:name="_Toc25064858"/>
      <w:r w:rsidRPr="00BE0942">
        <w:rPr>
          <w:lang w:val="en-IE"/>
        </w:rPr>
        <w:lastRenderedPageBreak/>
        <w:t>Requirements S</w:t>
      </w:r>
      <w:r w:rsidR="005E300D" w:rsidRPr="00BE0942">
        <w:rPr>
          <w:lang w:val="en-IE"/>
        </w:rPr>
        <w:t>pecification</w:t>
      </w:r>
      <w:bookmarkEnd w:id="74"/>
    </w:p>
    <w:p w:rsidR="005E300D" w:rsidRPr="00BE0942" w:rsidRDefault="005E300D" w:rsidP="00114ED4">
      <w:pPr>
        <w:pStyle w:val="Heading2"/>
        <w:tabs>
          <w:tab w:val="clear" w:pos="936"/>
          <w:tab w:val="num" w:pos="1512"/>
        </w:tabs>
        <w:rPr>
          <w:lang w:val="en-IE"/>
        </w:rPr>
      </w:pPr>
      <w:bookmarkStart w:id="75" w:name="_Toc25064859"/>
      <w:r w:rsidRPr="00BE0942">
        <w:rPr>
          <w:lang w:val="en-IE"/>
        </w:rPr>
        <w:t>Functional requirements</w:t>
      </w:r>
      <w:bookmarkEnd w:id="75"/>
    </w:p>
    <w:p w:rsidR="00B311A6" w:rsidRPr="00BE0942" w:rsidRDefault="00B311A6" w:rsidP="00B311A6">
      <w:pPr>
        <w:rPr>
          <w:color w:val="4F81BD" w:themeColor="accent1"/>
          <w:szCs w:val="24"/>
          <w:lang w:val="en-IE"/>
        </w:rPr>
      </w:pPr>
      <w:r w:rsidRPr="00BE0942">
        <w:rPr>
          <w:szCs w:val="24"/>
          <w:lang w:val="en-IE"/>
        </w:rPr>
        <w:t xml:space="preserve">This section lists the functional requirements in ranked order. Functional requirements describe the estimated outcomes of the </w:t>
      </w:r>
      <w:r w:rsidR="00D02A1E" w:rsidRPr="00BE0942">
        <w:rPr>
          <w:szCs w:val="24"/>
          <w:lang w:val="en-IE"/>
        </w:rPr>
        <w:t>System</w:t>
      </w:r>
      <w:r w:rsidRPr="00BE0942">
        <w:rPr>
          <w:szCs w:val="24"/>
          <w:lang w:val="en-IE"/>
        </w:rPr>
        <w:t>.</w:t>
      </w:r>
    </w:p>
    <w:p w:rsidR="001F0F2B" w:rsidRPr="00BE0942" w:rsidRDefault="001F0F2B" w:rsidP="001F0F2B">
      <w:pPr>
        <w:pStyle w:val="Heading3"/>
        <w:rPr>
          <w:lang w:val="en-IE"/>
        </w:rPr>
      </w:pPr>
      <w:bookmarkStart w:id="76" w:name="_Toc25064860"/>
      <w:r w:rsidRPr="00BE0942">
        <w:rPr>
          <w:lang w:val="en-IE"/>
        </w:rPr>
        <w:t>Use Case Diagram</w:t>
      </w:r>
      <w:bookmarkEnd w:id="76"/>
    </w:p>
    <w:p w:rsidR="00B311A6" w:rsidRPr="00BE0942" w:rsidRDefault="00873CBF" w:rsidP="00B311A6">
      <w:pPr>
        <w:rPr>
          <w:lang w:val="en-IE"/>
        </w:rPr>
      </w:pPr>
      <w:r>
        <w:rPr>
          <w:noProof/>
          <w:lang w:val="en-IE"/>
        </w:rPr>
        <w:drawing>
          <wp:inline distT="0" distB="0" distL="0" distR="0">
            <wp:extent cx="4619625" cy="46512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4511" cy="4666254"/>
                    </a:xfrm>
                    <a:prstGeom prst="rect">
                      <a:avLst/>
                    </a:prstGeom>
                    <a:noFill/>
                    <a:ln>
                      <a:noFill/>
                    </a:ln>
                  </pic:spPr>
                </pic:pic>
              </a:graphicData>
            </a:graphic>
          </wp:inline>
        </w:drawing>
      </w:r>
    </w:p>
    <w:p w:rsidR="001F0F2B" w:rsidRPr="00BE0942" w:rsidRDefault="001F0F2B" w:rsidP="00DF5D6C">
      <w:pPr>
        <w:rPr>
          <w:lang w:val="en-IE"/>
        </w:rPr>
      </w:pPr>
    </w:p>
    <w:p w:rsidR="00E30708" w:rsidRPr="00BE0942" w:rsidRDefault="00E32D17" w:rsidP="00E30708">
      <w:pPr>
        <w:pStyle w:val="Heading3"/>
        <w:tabs>
          <w:tab w:val="clear" w:pos="1080"/>
          <w:tab w:val="num" w:pos="1656"/>
        </w:tabs>
        <w:rPr>
          <w:lang w:val="en-IE"/>
        </w:rPr>
      </w:pPr>
      <w:bookmarkStart w:id="77" w:name="_Toc25064861"/>
      <w:r w:rsidRPr="00BE0942">
        <w:rPr>
          <w:lang w:val="en-IE"/>
        </w:rPr>
        <w:lastRenderedPageBreak/>
        <w:t>Requirement 1</w:t>
      </w:r>
      <w:r w:rsidR="00B311A6" w:rsidRPr="00BE0942">
        <w:rPr>
          <w:lang w:val="en-IE"/>
        </w:rPr>
        <w:t xml:space="preserve">: </w:t>
      </w:r>
      <w:r w:rsidR="002649BB" w:rsidRPr="00BE0942">
        <w:rPr>
          <w:lang w:val="en-IE"/>
        </w:rPr>
        <w:t>Create/Edit Profile</w:t>
      </w:r>
      <w:bookmarkEnd w:id="77"/>
    </w:p>
    <w:p w:rsidR="00E32D17" w:rsidRPr="00BE0942" w:rsidRDefault="00E32D17" w:rsidP="00114ED4">
      <w:pPr>
        <w:pStyle w:val="Heading4"/>
        <w:tabs>
          <w:tab w:val="clear" w:pos="1224"/>
          <w:tab w:val="num" w:pos="1800"/>
        </w:tabs>
        <w:rPr>
          <w:lang w:val="en-IE"/>
        </w:rPr>
      </w:pPr>
      <w:r w:rsidRPr="00BE0942">
        <w:rPr>
          <w:lang w:val="en-IE"/>
        </w:rPr>
        <w:t>Description &amp; Priority</w:t>
      </w:r>
    </w:p>
    <w:p w:rsidR="00DD1A58" w:rsidRDefault="00B311A6" w:rsidP="00DF5D6C">
      <w:pPr>
        <w:rPr>
          <w:lang w:val="en-IE"/>
        </w:rPr>
      </w:pPr>
      <w:r w:rsidRPr="00BE0942">
        <w:rPr>
          <w:lang w:val="en-IE"/>
        </w:rPr>
        <w:t>This is a very important requirement. Without this,</w:t>
      </w:r>
      <w:r w:rsidR="00DD1A58">
        <w:rPr>
          <w:lang w:val="en-IE"/>
        </w:rPr>
        <w:t xml:space="preserve"> the user will not be able to access 3B. The user’s email and password will be encrypted and authenticated using AES. </w:t>
      </w:r>
    </w:p>
    <w:p w:rsidR="00E32D17" w:rsidRPr="00BE0942" w:rsidRDefault="00B311A6" w:rsidP="00DF5D6C">
      <w:pPr>
        <w:rPr>
          <w:lang w:val="en-IE"/>
        </w:rPr>
      </w:pPr>
      <w:r w:rsidRPr="00BE0942">
        <w:rPr>
          <w:lang w:val="en-IE"/>
        </w:rPr>
        <w:t xml:space="preserve"> </w:t>
      </w:r>
    </w:p>
    <w:p w:rsidR="001F0F2B" w:rsidRPr="00BE0942" w:rsidRDefault="001F0F2B" w:rsidP="001F0F2B">
      <w:pPr>
        <w:pStyle w:val="Heading4"/>
        <w:tabs>
          <w:tab w:val="clear" w:pos="1224"/>
          <w:tab w:val="num" w:pos="1800"/>
        </w:tabs>
        <w:rPr>
          <w:lang w:val="en-IE"/>
        </w:rPr>
      </w:pPr>
      <w:r w:rsidRPr="00BE0942">
        <w:rPr>
          <w:lang w:val="en-IE"/>
        </w:rPr>
        <w:t xml:space="preserve">Use Case </w:t>
      </w:r>
    </w:p>
    <w:p w:rsidR="001F0F2B" w:rsidRPr="00BE0942" w:rsidRDefault="0057369A" w:rsidP="001F0F2B">
      <w:pPr>
        <w:ind w:left="576"/>
        <w:rPr>
          <w:lang w:val="en-IE"/>
        </w:rPr>
      </w:pPr>
      <w:r w:rsidRPr="00BE0942">
        <w:rPr>
          <w:b/>
          <w:lang w:val="en-IE"/>
        </w:rPr>
        <w:t>Unique ID</w:t>
      </w:r>
      <w:r w:rsidR="00B311A6" w:rsidRPr="00BE0942">
        <w:rPr>
          <w:b/>
          <w:lang w:val="en-IE"/>
        </w:rPr>
        <w:t>:</w:t>
      </w:r>
      <w:r w:rsidR="0035776F" w:rsidRPr="00BE0942">
        <w:rPr>
          <w:lang w:val="en-IE"/>
        </w:rPr>
        <w:t xml:space="preserve"> </w:t>
      </w:r>
      <w:r w:rsidR="00DD1A58">
        <w:rPr>
          <w:lang w:val="en-IE"/>
        </w:rPr>
        <w:t>createProfile</w:t>
      </w:r>
    </w:p>
    <w:p w:rsidR="001F0F2B" w:rsidRPr="00BE0942" w:rsidRDefault="001F0F2B" w:rsidP="001F0F2B">
      <w:pPr>
        <w:ind w:left="576"/>
        <w:rPr>
          <w:b/>
          <w:lang w:val="en-IE"/>
        </w:rPr>
      </w:pPr>
      <w:r w:rsidRPr="00BE0942">
        <w:rPr>
          <w:b/>
          <w:lang w:val="en-IE"/>
        </w:rPr>
        <w:t>Scope</w:t>
      </w:r>
    </w:p>
    <w:p w:rsidR="001F0F2B" w:rsidRPr="00BE0942" w:rsidRDefault="001F0F2B" w:rsidP="001F0F2B">
      <w:pPr>
        <w:ind w:left="576"/>
        <w:rPr>
          <w:lang w:val="en-IE"/>
        </w:rPr>
      </w:pPr>
      <w:r w:rsidRPr="00BE0942">
        <w:rPr>
          <w:lang w:val="en-IE"/>
        </w:rPr>
        <w:t>The scope of this use case is to</w:t>
      </w:r>
      <w:r w:rsidR="00B311A6" w:rsidRPr="00BE0942">
        <w:rPr>
          <w:lang w:val="en-IE"/>
        </w:rPr>
        <w:t xml:space="preserve"> show how the </w:t>
      </w:r>
      <w:r w:rsidR="0001448C" w:rsidRPr="00BE0942">
        <w:rPr>
          <w:lang w:val="en-IE"/>
        </w:rPr>
        <w:t>User</w:t>
      </w:r>
      <w:r w:rsidR="00B311A6" w:rsidRPr="00BE0942">
        <w:rPr>
          <w:lang w:val="en-IE"/>
        </w:rPr>
        <w:t xml:space="preserve"> interacts with the </w:t>
      </w:r>
      <w:r w:rsidR="00D02A1E" w:rsidRPr="00BE0942">
        <w:rPr>
          <w:lang w:val="en-IE"/>
        </w:rPr>
        <w:t>System</w:t>
      </w:r>
      <w:r w:rsidR="00B311A6" w:rsidRPr="00BE0942">
        <w:rPr>
          <w:lang w:val="en-IE"/>
        </w:rPr>
        <w:t xml:space="preserve"> when</w:t>
      </w:r>
      <w:r w:rsidR="00DD1A58">
        <w:rPr>
          <w:lang w:val="en-IE"/>
        </w:rPr>
        <w:t xml:space="preserve"> creating and editing their profile.</w:t>
      </w:r>
    </w:p>
    <w:p w:rsidR="001F0F2B" w:rsidRPr="00BE0942" w:rsidRDefault="001F0F2B" w:rsidP="001F0F2B">
      <w:pPr>
        <w:ind w:left="576"/>
        <w:rPr>
          <w:lang w:val="en-IE"/>
        </w:rPr>
      </w:pPr>
      <w:r w:rsidRPr="00BE0942">
        <w:rPr>
          <w:b/>
          <w:lang w:val="en-IE"/>
        </w:rPr>
        <w:t>Description</w:t>
      </w:r>
    </w:p>
    <w:p w:rsidR="001F0F2B" w:rsidRPr="00BE0942" w:rsidRDefault="001F0F2B" w:rsidP="001F0F2B">
      <w:pPr>
        <w:ind w:left="576"/>
        <w:rPr>
          <w:lang w:val="en-IE"/>
        </w:rPr>
      </w:pPr>
      <w:r w:rsidRPr="00BE0942">
        <w:rPr>
          <w:lang w:val="en-IE"/>
        </w:rPr>
        <w:t xml:space="preserve">This use case </w:t>
      </w:r>
      <w:r w:rsidR="00033AAE" w:rsidRPr="00BE0942">
        <w:rPr>
          <w:lang w:val="en-IE"/>
        </w:rPr>
        <w:t>describes how th</w:t>
      </w:r>
      <w:r w:rsidR="00DD1A58">
        <w:rPr>
          <w:lang w:val="en-IE"/>
        </w:rPr>
        <w:t>e user creates a profile. Alternative flows consider different types of accounts as well as editing.</w:t>
      </w:r>
    </w:p>
    <w:p w:rsidR="001F0F2B" w:rsidRPr="00BE0942" w:rsidRDefault="001F0F2B" w:rsidP="001F0F2B">
      <w:pPr>
        <w:ind w:left="576"/>
        <w:rPr>
          <w:b/>
          <w:lang w:val="en-IE"/>
        </w:rPr>
      </w:pPr>
      <w:r w:rsidRPr="00BE0942">
        <w:rPr>
          <w:b/>
          <w:lang w:val="en-IE"/>
        </w:rPr>
        <w:t>Use Case Diagram</w:t>
      </w:r>
    </w:p>
    <w:p w:rsidR="00CE5EFF" w:rsidRPr="00BE0942" w:rsidRDefault="00DD1A58" w:rsidP="001F0F2B">
      <w:pPr>
        <w:ind w:left="576"/>
        <w:rPr>
          <w:lang w:val="en-IE"/>
        </w:rPr>
      </w:pPr>
      <w:r>
        <w:rPr>
          <w:noProof/>
          <w:lang w:val="en-IE"/>
        </w:rPr>
        <w:drawing>
          <wp:inline distT="0" distB="0" distL="0" distR="0">
            <wp:extent cx="4010025" cy="24619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0409" cy="2468344"/>
                    </a:xfrm>
                    <a:prstGeom prst="rect">
                      <a:avLst/>
                    </a:prstGeom>
                    <a:noFill/>
                    <a:ln>
                      <a:noFill/>
                    </a:ln>
                  </pic:spPr>
                </pic:pic>
              </a:graphicData>
            </a:graphic>
          </wp:inline>
        </w:drawing>
      </w:r>
    </w:p>
    <w:p w:rsidR="001F0F2B" w:rsidRPr="00BE0942" w:rsidRDefault="001F0F2B" w:rsidP="001F0F2B">
      <w:pPr>
        <w:ind w:left="576"/>
        <w:rPr>
          <w:b/>
          <w:lang w:val="en-IE"/>
        </w:rPr>
      </w:pPr>
      <w:r w:rsidRPr="00BE0942">
        <w:rPr>
          <w:b/>
          <w:lang w:val="en-IE"/>
        </w:rPr>
        <w:t>Flow Description</w:t>
      </w:r>
    </w:p>
    <w:p w:rsidR="001F0F2B" w:rsidRPr="00BE0942" w:rsidRDefault="001F0F2B" w:rsidP="001F0F2B">
      <w:pPr>
        <w:ind w:left="576"/>
        <w:rPr>
          <w:b/>
          <w:lang w:val="en-IE"/>
        </w:rPr>
      </w:pPr>
      <w:r w:rsidRPr="00BE0942">
        <w:rPr>
          <w:b/>
          <w:lang w:val="en-IE"/>
        </w:rPr>
        <w:t>Precondition</w:t>
      </w:r>
    </w:p>
    <w:p w:rsidR="003D30C6" w:rsidRPr="00BE0942" w:rsidRDefault="00CE5EFF" w:rsidP="00891D2E">
      <w:pPr>
        <w:pStyle w:val="ListParagraph"/>
        <w:numPr>
          <w:ilvl w:val="0"/>
          <w:numId w:val="4"/>
        </w:numPr>
        <w:rPr>
          <w:lang w:val="en-IE"/>
        </w:rPr>
      </w:pPr>
      <w:r w:rsidRPr="00BE0942">
        <w:rPr>
          <w:lang w:val="en-IE"/>
        </w:rPr>
        <w:t xml:space="preserve">The </w:t>
      </w:r>
      <w:r w:rsidR="00687FED">
        <w:rPr>
          <w:lang w:val="en-IE"/>
        </w:rPr>
        <w:t>s</w:t>
      </w:r>
      <w:r w:rsidR="00D02A1E" w:rsidRPr="00BE0942">
        <w:rPr>
          <w:lang w:val="en-IE"/>
        </w:rPr>
        <w:t>ystem</w:t>
      </w:r>
      <w:r w:rsidRPr="00BE0942">
        <w:rPr>
          <w:lang w:val="en-IE"/>
        </w:rPr>
        <w:t xml:space="preserve"> is active and is in a wait state for a </w:t>
      </w:r>
      <w:r w:rsidR="00687FED">
        <w:rPr>
          <w:lang w:val="en-IE"/>
        </w:rPr>
        <w:t>u</w:t>
      </w:r>
      <w:r w:rsidR="0001448C" w:rsidRPr="00BE0942">
        <w:rPr>
          <w:lang w:val="en-IE"/>
        </w:rPr>
        <w:t>ser</w:t>
      </w:r>
      <w:r w:rsidRPr="00BE0942">
        <w:rPr>
          <w:lang w:val="en-IE"/>
        </w:rPr>
        <w:t xml:space="preserve">. </w:t>
      </w:r>
    </w:p>
    <w:p w:rsidR="003D30C6" w:rsidRPr="00BE0942" w:rsidRDefault="00DD1A58" w:rsidP="00891D2E">
      <w:pPr>
        <w:pStyle w:val="ListParagraph"/>
        <w:numPr>
          <w:ilvl w:val="0"/>
          <w:numId w:val="4"/>
        </w:numPr>
        <w:rPr>
          <w:lang w:val="en-IE"/>
        </w:rPr>
      </w:pPr>
      <w:r>
        <w:rPr>
          <w:lang w:val="en-IE"/>
        </w:rPr>
        <w:t>It is assumed the user</w:t>
      </w:r>
      <w:r w:rsidR="00687FED">
        <w:rPr>
          <w:lang w:val="en-IE"/>
        </w:rPr>
        <w:t xml:space="preserve"> has previously created an account</w:t>
      </w:r>
    </w:p>
    <w:p w:rsidR="00B10EA0" w:rsidRPr="00687FED" w:rsidRDefault="00687FED" w:rsidP="00891D2E">
      <w:pPr>
        <w:pStyle w:val="ListParagraph"/>
        <w:numPr>
          <w:ilvl w:val="0"/>
          <w:numId w:val="4"/>
        </w:numPr>
        <w:rPr>
          <w:lang w:val="en-IE"/>
        </w:rPr>
      </w:pPr>
      <w:r>
        <w:rPr>
          <w:lang w:val="en-IE"/>
        </w:rPr>
        <w:t>The user is currently not logged into the system.</w:t>
      </w:r>
    </w:p>
    <w:p w:rsidR="001F0F2B" w:rsidRPr="00BE0942" w:rsidRDefault="001F0F2B" w:rsidP="001F0F2B">
      <w:pPr>
        <w:ind w:left="576"/>
        <w:rPr>
          <w:b/>
          <w:lang w:val="en-IE"/>
        </w:rPr>
      </w:pPr>
      <w:r w:rsidRPr="00BE0942">
        <w:rPr>
          <w:b/>
          <w:lang w:val="en-IE"/>
        </w:rPr>
        <w:t>Activation</w:t>
      </w:r>
    </w:p>
    <w:p w:rsidR="001F0F2B" w:rsidRPr="00BE0942" w:rsidRDefault="00CE5EFF" w:rsidP="001F0F2B">
      <w:pPr>
        <w:ind w:left="576"/>
        <w:rPr>
          <w:lang w:val="en-IE"/>
        </w:rPr>
      </w:pPr>
      <w:r w:rsidRPr="00BE0942">
        <w:rPr>
          <w:lang w:val="en-IE"/>
        </w:rPr>
        <w:lastRenderedPageBreak/>
        <w:t xml:space="preserve">The use case starts when a </w:t>
      </w:r>
      <w:r w:rsidR="00687FED">
        <w:rPr>
          <w:lang w:val="en-IE"/>
        </w:rPr>
        <w:t>u</w:t>
      </w:r>
      <w:r w:rsidR="0001448C" w:rsidRPr="00BE0942">
        <w:rPr>
          <w:lang w:val="en-IE"/>
        </w:rPr>
        <w:t>ser</w:t>
      </w:r>
      <w:r w:rsidRPr="00BE0942">
        <w:rPr>
          <w:lang w:val="en-IE"/>
        </w:rPr>
        <w:t xml:space="preserve"> </w:t>
      </w:r>
      <w:r w:rsidR="00687FED">
        <w:rPr>
          <w:lang w:val="en-IE"/>
        </w:rPr>
        <w:t>logging into the system.</w:t>
      </w:r>
    </w:p>
    <w:p w:rsidR="001F0F2B" w:rsidRPr="00BE0942" w:rsidRDefault="001F0F2B" w:rsidP="001F0F2B">
      <w:pPr>
        <w:ind w:left="576"/>
        <w:rPr>
          <w:b/>
          <w:lang w:val="en-IE"/>
        </w:rPr>
      </w:pPr>
      <w:r w:rsidRPr="00BE0942">
        <w:rPr>
          <w:b/>
          <w:lang w:val="en-IE"/>
        </w:rPr>
        <w:t>Main flow</w:t>
      </w:r>
    </w:p>
    <w:p w:rsidR="00B10EA0" w:rsidRPr="00BE0942" w:rsidRDefault="00B10EA0" w:rsidP="00DD56CC">
      <w:pPr>
        <w:numPr>
          <w:ilvl w:val="0"/>
          <w:numId w:val="2"/>
        </w:numPr>
        <w:tabs>
          <w:tab w:val="clear" w:pos="720"/>
          <w:tab w:val="num" w:pos="1872"/>
        </w:tabs>
        <w:spacing w:before="0" w:after="0"/>
        <w:ind w:left="1296"/>
        <w:jc w:val="left"/>
        <w:rPr>
          <w:lang w:val="en-IE"/>
        </w:rPr>
      </w:pPr>
      <w:r w:rsidRPr="00BE0942">
        <w:rPr>
          <w:lang w:val="en-IE"/>
        </w:rPr>
        <w:t>The System displays login screen.</w:t>
      </w:r>
    </w:p>
    <w:p w:rsidR="001F0F2B" w:rsidRPr="00687FED" w:rsidRDefault="00687FED" w:rsidP="00687FED">
      <w:pPr>
        <w:numPr>
          <w:ilvl w:val="0"/>
          <w:numId w:val="2"/>
        </w:numPr>
        <w:tabs>
          <w:tab w:val="clear" w:pos="720"/>
          <w:tab w:val="num" w:pos="1872"/>
        </w:tabs>
        <w:spacing w:before="0" w:after="0"/>
        <w:ind w:left="1296"/>
        <w:jc w:val="left"/>
        <w:rPr>
          <w:lang w:val="en-IE"/>
        </w:rPr>
      </w:pPr>
      <w:r>
        <w:rPr>
          <w:lang w:val="en-IE"/>
        </w:rPr>
        <w:t>The User inputs their email address and password, and selects Login &lt;See A1</w:t>
      </w:r>
      <w:r w:rsidR="00D10542">
        <w:rPr>
          <w:lang w:val="en-IE"/>
        </w:rPr>
        <w:t xml:space="preserve">, E1, E2 </w:t>
      </w:r>
      <w:r>
        <w:rPr>
          <w:lang w:val="en-IE"/>
        </w:rPr>
        <w:t>&gt;</w:t>
      </w:r>
    </w:p>
    <w:p w:rsidR="001F0F2B" w:rsidRPr="00BE0942" w:rsidRDefault="001F0F2B"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D02A1E" w:rsidRPr="00BE0942">
        <w:rPr>
          <w:lang w:val="en-IE"/>
        </w:rPr>
        <w:t>System</w:t>
      </w:r>
      <w:r w:rsidRPr="00BE0942">
        <w:rPr>
          <w:lang w:val="en-IE"/>
        </w:rPr>
        <w:t xml:space="preserve"> </w:t>
      </w:r>
      <w:r w:rsidR="005321D1" w:rsidRPr="00BE0942">
        <w:rPr>
          <w:lang w:val="en-IE"/>
        </w:rPr>
        <w:t xml:space="preserve">encrypts the </w:t>
      </w:r>
      <w:r w:rsidR="0001448C" w:rsidRPr="00BE0942">
        <w:rPr>
          <w:lang w:val="en-IE"/>
        </w:rPr>
        <w:t>User</w:t>
      </w:r>
      <w:r w:rsidR="005321D1" w:rsidRPr="00BE0942">
        <w:rPr>
          <w:lang w:val="en-IE"/>
        </w:rPr>
        <w:t>’s inputs with AES.</w:t>
      </w:r>
    </w:p>
    <w:p w:rsidR="00687FED" w:rsidRDefault="005321D1" w:rsidP="000547EB">
      <w:pPr>
        <w:numPr>
          <w:ilvl w:val="0"/>
          <w:numId w:val="2"/>
        </w:numPr>
        <w:tabs>
          <w:tab w:val="clear" w:pos="720"/>
          <w:tab w:val="num" w:pos="1296"/>
        </w:tabs>
        <w:spacing w:before="0" w:after="0"/>
        <w:ind w:left="1296"/>
        <w:jc w:val="left"/>
        <w:rPr>
          <w:lang w:val="en-IE"/>
        </w:rPr>
      </w:pPr>
      <w:r w:rsidRPr="00687FED">
        <w:rPr>
          <w:lang w:val="en-IE"/>
        </w:rPr>
        <w:t xml:space="preserve">The </w:t>
      </w:r>
      <w:r w:rsidR="00D02A1E" w:rsidRPr="00687FED">
        <w:rPr>
          <w:lang w:val="en-IE"/>
        </w:rPr>
        <w:t>System</w:t>
      </w:r>
      <w:r w:rsidRPr="00687FED">
        <w:rPr>
          <w:lang w:val="en-IE"/>
        </w:rPr>
        <w:t xml:space="preserve"> creates a connection to </w:t>
      </w:r>
      <w:r w:rsidR="00687FED" w:rsidRPr="00687FED">
        <w:rPr>
          <w:lang w:val="en-IE"/>
        </w:rPr>
        <w:t>MySQL database</w:t>
      </w:r>
      <w:r w:rsidR="00687FED">
        <w:rPr>
          <w:lang w:val="en-IE"/>
        </w:rPr>
        <w:t>.</w:t>
      </w:r>
    </w:p>
    <w:p w:rsidR="005321D1" w:rsidRPr="00687FED" w:rsidRDefault="005321D1" w:rsidP="000547EB">
      <w:pPr>
        <w:numPr>
          <w:ilvl w:val="0"/>
          <w:numId w:val="2"/>
        </w:numPr>
        <w:tabs>
          <w:tab w:val="clear" w:pos="720"/>
          <w:tab w:val="num" w:pos="1296"/>
        </w:tabs>
        <w:spacing w:before="0" w:after="0"/>
        <w:ind w:left="1296"/>
        <w:jc w:val="left"/>
        <w:rPr>
          <w:lang w:val="en-IE"/>
        </w:rPr>
      </w:pPr>
      <w:r w:rsidRPr="00687FED">
        <w:rPr>
          <w:lang w:val="en-IE"/>
        </w:rPr>
        <w:t xml:space="preserve">The </w:t>
      </w:r>
      <w:r w:rsidR="00D02A1E" w:rsidRPr="00687FED">
        <w:rPr>
          <w:lang w:val="en-IE"/>
        </w:rPr>
        <w:t>System</w:t>
      </w:r>
      <w:r w:rsidRPr="00687FED">
        <w:rPr>
          <w:lang w:val="en-IE"/>
        </w:rPr>
        <w:t xml:space="preserve"> verifies that the email and encrypted passwords match. </w:t>
      </w:r>
    </w:p>
    <w:p w:rsidR="005321D1" w:rsidRPr="00BE0942" w:rsidRDefault="005321D1"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D02A1E" w:rsidRPr="00BE0942">
        <w:rPr>
          <w:lang w:val="en-IE"/>
        </w:rPr>
        <w:t>System</w:t>
      </w:r>
      <w:r w:rsidRPr="00BE0942">
        <w:rPr>
          <w:lang w:val="en-IE"/>
        </w:rPr>
        <w:t xml:space="preserve"> creates a session key and puts it into the cookies.</w:t>
      </w:r>
    </w:p>
    <w:p w:rsidR="00FF0AE5" w:rsidRPr="00BE0942" w:rsidRDefault="00687FED" w:rsidP="00DD56CC">
      <w:pPr>
        <w:numPr>
          <w:ilvl w:val="0"/>
          <w:numId w:val="2"/>
        </w:numPr>
        <w:tabs>
          <w:tab w:val="clear" w:pos="720"/>
          <w:tab w:val="num" w:pos="1296"/>
        </w:tabs>
        <w:spacing w:before="0" w:after="0"/>
        <w:ind w:left="1296"/>
        <w:jc w:val="left"/>
        <w:rPr>
          <w:lang w:val="en-IE"/>
        </w:rPr>
      </w:pPr>
      <w:r>
        <w:rPr>
          <w:lang w:val="en-IE"/>
        </w:rPr>
        <w:t>The System displays the main home page.</w:t>
      </w:r>
    </w:p>
    <w:p w:rsidR="00FF0AE5" w:rsidRPr="00BE0942" w:rsidRDefault="00FF0AE5"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01448C" w:rsidRPr="00BE0942">
        <w:rPr>
          <w:lang w:val="en-IE"/>
        </w:rPr>
        <w:t>User</w:t>
      </w:r>
      <w:r w:rsidRPr="00BE0942">
        <w:rPr>
          <w:lang w:val="en-IE"/>
        </w:rPr>
        <w:t xml:space="preserve"> taps on </w:t>
      </w:r>
      <w:r w:rsidR="00687FED">
        <w:rPr>
          <w:lang w:val="en-IE"/>
        </w:rPr>
        <w:t>Create Profile</w:t>
      </w:r>
      <w:r w:rsidRPr="00BE0942">
        <w:rPr>
          <w:lang w:val="en-IE"/>
        </w:rPr>
        <w:t>.</w:t>
      </w:r>
      <w:r w:rsidR="00D10542">
        <w:rPr>
          <w:lang w:val="en-IE"/>
        </w:rPr>
        <w:t xml:space="preserve"> &lt;See A1&gt;</w:t>
      </w:r>
    </w:p>
    <w:p w:rsidR="00FF0AE5" w:rsidRPr="00BE0942" w:rsidRDefault="00FF0AE5"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01448C" w:rsidRPr="00BE0942">
        <w:rPr>
          <w:lang w:val="en-IE"/>
        </w:rPr>
        <w:t>User</w:t>
      </w:r>
      <w:r w:rsidRPr="00BE0942">
        <w:rPr>
          <w:lang w:val="en-IE"/>
        </w:rPr>
        <w:t xml:space="preserve"> uploads a photo</w:t>
      </w:r>
      <w:r w:rsidR="00142B50">
        <w:rPr>
          <w:lang w:val="en-IE"/>
        </w:rPr>
        <w:t>.</w:t>
      </w:r>
    </w:p>
    <w:p w:rsidR="00FF0AE5" w:rsidRPr="00BE0942" w:rsidRDefault="00FF0AE5"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D02A1E" w:rsidRPr="00BE0942">
        <w:rPr>
          <w:lang w:val="en-IE"/>
        </w:rPr>
        <w:t>System</w:t>
      </w:r>
      <w:r w:rsidRPr="00BE0942">
        <w:rPr>
          <w:lang w:val="en-IE"/>
        </w:rPr>
        <w:t xml:space="preserve"> stores the photo in the </w:t>
      </w:r>
      <w:r w:rsidR="00687FED">
        <w:rPr>
          <w:lang w:val="en-IE"/>
        </w:rPr>
        <w:t>Database</w:t>
      </w:r>
    </w:p>
    <w:p w:rsidR="00FF0AE5" w:rsidRDefault="00FF0AE5"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01448C" w:rsidRPr="00BE0942">
        <w:rPr>
          <w:lang w:val="en-IE"/>
        </w:rPr>
        <w:t>User</w:t>
      </w:r>
      <w:r w:rsidRPr="00BE0942">
        <w:rPr>
          <w:lang w:val="en-IE"/>
        </w:rPr>
        <w:t xml:space="preserve"> edits</w:t>
      </w:r>
      <w:r w:rsidR="00941700" w:rsidRPr="00BE0942">
        <w:rPr>
          <w:lang w:val="en-IE"/>
        </w:rPr>
        <w:t xml:space="preserve"> their details as </w:t>
      </w:r>
      <w:r w:rsidR="00687FED">
        <w:rPr>
          <w:lang w:val="en-IE"/>
        </w:rPr>
        <w:t>required</w:t>
      </w:r>
    </w:p>
    <w:p w:rsidR="000547EB" w:rsidRPr="00BE0942" w:rsidRDefault="000547EB" w:rsidP="000547EB">
      <w:pPr>
        <w:spacing w:before="0" w:after="0"/>
        <w:ind w:left="1440"/>
        <w:jc w:val="left"/>
        <w:rPr>
          <w:lang w:val="en-IE"/>
        </w:rPr>
      </w:pPr>
      <w:r>
        <w:rPr>
          <w:lang w:val="en-IE"/>
        </w:rPr>
        <w:t>(Such details include but not limited to their username, date of birth, current city, a small bio, a photo, and so on)</w:t>
      </w:r>
    </w:p>
    <w:p w:rsidR="00941700" w:rsidRPr="00BE0942" w:rsidRDefault="00941700"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01448C" w:rsidRPr="00BE0942">
        <w:rPr>
          <w:lang w:val="en-IE"/>
        </w:rPr>
        <w:t>User</w:t>
      </w:r>
      <w:r w:rsidRPr="00BE0942">
        <w:rPr>
          <w:lang w:val="en-IE"/>
        </w:rPr>
        <w:t xml:space="preserve"> selects “Continue”.</w:t>
      </w:r>
    </w:p>
    <w:p w:rsidR="00FF0AE5" w:rsidRPr="00BE0942" w:rsidRDefault="00FF0AE5"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D02A1E" w:rsidRPr="00BE0942">
        <w:rPr>
          <w:lang w:val="en-IE"/>
        </w:rPr>
        <w:t>System</w:t>
      </w:r>
      <w:r w:rsidRPr="00BE0942">
        <w:rPr>
          <w:lang w:val="en-IE"/>
        </w:rPr>
        <w:t xml:space="preserve"> encrypts this information and put it into </w:t>
      </w:r>
      <w:r w:rsidR="00D10542">
        <w:rPr>
          <w:lang w:val="en-IE"/>
        </w:rPr>
        <w:t>the MySQL database.</w:t>
      </w:r>
    </w:p>
    <w:p w:rsidR="00941700" w:rsidRPr="00BE0942" w:rsidRDefault="00941700" w:rsidP="00DD56CC">
      <w:pPr>
        <w:numPr>
          <w:ilvl w:val="0"/>
          <w:numId w:val="2"/>
        </w:numPr>
        <w:tabs>
          <w:tab w:val="clear" w:pos="720"/>
          <w:tab w:val="num" w:pos="1296"/>
        </w:tabs>
        <w:spacing w:before="0" w:after="0"/>
        <w:ind w:left="1296"/>
        <w:jc w:val="left"/>
        <w:rPr>
          <w:lang w:val="en-IE"/>
        </w:rPr>
      </w:pPr>
      <w:r w:rsidRPr="00BE0942">
        <w:rPr>
          <w:lang w:val="en-IE"/>
        </w:rPr>
        <w:t xml:space="preserve">The </w:t>
      </w:r>
      <w:r w:rsidR="00D02A1E" w:rsidRPr="00BE0942">
        <w:rPr>
          <w:lang w:val="en-IE"/>
        </w:rPr>
        <w:t>System</w:t>
      </w:r>
      <w:r w:rsidRPr="00BE0942">
        <w:rPr>
          <w:lang w:val="en-IE"/>
        </w:rPr>
        <w:t xml:space="preserve"> shows the </w:t>
      </w:r>
      <w:r w:rsidR="0001448C" w:rsidRPr="00BE0942">
        <w:rPr>
          <w:lang w:val="en-IE"/>
        </w:rPr>
        <w:t>User</w:t>
      </w:r>
      <w:r w:rsidRPr="00BE0942">
        <w:rPr>
          <w:lang w:val="en-IE"/>
        </w:rPr>
        <w:t xml:space="preserve"> </w:t>
      </w:r>
      <w:r w:rsidR="00D10542">
        <w:rPr>
          <w:lang w:val="en-IE"/>
        </w:rPr>
        <w:t>the home page.</w:t>
      </w:r>
    </w:p>
    <w:p w:rsidR="001F0F2B" w:rsidRPr="00BE0942" w:rsidRDefault="001F0F2B" w:rsidP="001F0F2B">
      <w:pPr>
        <w:ind w:left="576"/>
        <w:rPr>
          <w:b/>
          <w:lang w:val="en-IE"/>
        </w:rPr>
      </w:pPr>
      <w:r w:rsidRPr="00BE0942">
        <w:rPr>
          <w:b/>
          <w:lang w:val="en-IE"/>
        </w:rPr>
        <w:t>Alternate flow</w:t>
      </w:r>
    </w:p>
    <w:p w:rsidR="00D10542" w:rsidRPr="00BE0942" w:rsidRDefault="00D10542" w:rsidP="00D10542">
      <w:pPr>
        <w:pStyle w:val="A"/>
        <w:numPr>
          <w:ilvl w:val="0"/>
          <w:numId w:val="0"/>
        </w:numPr>
        <w:ind w:left="933" w:hanging="357"/>
        <w:rPr>
          <w:lang w:val="en-IE"/>
        </w:rPr>
      </w:pPr>
      <w:r w:rsidRPr="00BE0942">
        <w:rPr>
          <w:lang w:val="en-IE"/>
        </w:rPr>
        <w:t>A</w:t>
      </w:r>
      <w:r>
        <w:rPr>
          <w:lang w:val="en-IE"/>
        </w:rPr>
        <w:t>1</w:t>
      </w:r>
      <w:r w:rsidRPr="00BE0942">
        <w:rPr>
          <w:lang w:val="en-IE"/>
        </w:rPr>
        <w:t xml:space="preserve">: </w:t>
      </w:r>
      <w:r>
        <w:rPr>
          <w:lang w:val="en-IE"/>
        </w:rPr>
        <w:t>Editing profile</w:t>
      </w:r>
    </w:p>
    <w:p w:rsidR="00D10542" w:rsidRDefault="00D10542" w:rsidP="0041071A">
      <w:pPr>
        <w:numPr>
          <w:ilvl w:val="0"/>
          <w:numId w:val="17"/>
        </w:numPr>
        <w:tabs>
          <w:tab w:val="clear" w:pos="1080"/>
          <w:tab w:val="num" w:pos="1293"/>
        </w:tabs>
        <w:spacing w:before="0" w:after="0"/>
        <w:ind w:left="1293"/>
        <w:jc w:val="left"/>
        <w:rPr>
          <w:lang w:val="en-IE"/>
        </w:rPr>
      </w:pPr>
      <w:r>
        <w:rPr>
          <w:lang w:val="en-IE"/>
        </w:rPr>
        <w:t>The User clicks on Edit Profile</w:t>
      </w:r>
    </w:p>
    <w:p w:rsidR="00D10542" w:rsidRPr="00BE0942" w:rsidRDefault="00D10542" w:rsidP="0041071A">
      <w:pPr>
        <w:numPr>
          <w:ilvl w:val="0"/>
          <w:numId w:val="17"/>
        </w:numPr>
        <w:tabs>
          <w:tab w:val="clear" w:pos="1080"/>
        </w:tabs>
        <w:spacing w:before="0" w:after="0"/>
        <w:ind w:left="1293"/>
        <w:jc w:val="left"/>
        <w:rPr>
          <w:lang w:val="en-IE"/>
        </w:rPr>
      </w:pPr>
      <w:r>
        <w:rPr>
          <w:lang w:val="en-IE"/>
        </w:rPr>
        <w:t>The System loads the User’s profile data into the editable fields.</w:t>
      </w:r>
    </w:p>
    <w:p w:rsidR="00D10542" w:rsidRDefault="00D10542" w:rsidP="0041071A">
      <w:pPr>
        <w:pStyle w:val="A"/>
        <w:numPr>
          <w:ilvl w:val="0"/>
          <w:numId w:val="17"/>
        </w:numPr>
        <w:tabs>
          <w:tab w:val="clear" w:pos="1080"/>
          <w:tab w:val="num" w:pos="1293"/>
        </w:tabs>
        <w:ind w:left="1149"/>
        <w:rPr>
          <w:lang w:val="en-IE"/>
        </w:rPr>
      </w:pPr>
      <w:r w:rsidRPr="00D10542">
        <w:rPr>
          <w:lang w:val="en-IE"/>
        </w:rPr>
        <w:t xml:space="preserve">The User </w:t>
      </w:r>
      <w:r>
        <w:rPr>
          <w:lang w:val="en-IE"/>
        </w:rPr>
        <w:t>edits their</w:t>
      </w:r>
      <w:r w:rsidR="00142B50">
        <w:rPr>
          <w:lang w:val="en-IE"/>
        </w:rPr>
        <w:t xml:space="preserve"> photo and</w:t>
      </w:r>
      <w:r>
        <w:rPr>
          <w:lang w:val="en-IE"/>
        </w:rPr>
        <w:t xml:space="preserve"> profile as they desire.</w:t>
      </w:r>
    </w:p>
    <w:p w:rsidR="00D10542" w:rsidRDefault="00D10542" w:rsidP="00142B50">
      <w:pPr>
        <w:pStyle w:val="A"/>
        <w:numPr>
          <w:ilvl w:val="0"/>
          <w:numId w:val="0"/>
        </w:numPr>
        <w:ind w:left="1149"/>
        <w:rPr>
          <w:lang w:val="en-IE"/>
        </w:rPr>
      </w:pPr>
      <w:r w:rsidRPr="00BE0942">
        <w:rPr>
          <w:lang w:val="en-IE"/>
        </w:rPr>
        <w:t xml:space="preserve">&lt;Returns to number </w:t>
      </w:r>
      <w:r w:rsidR="00142B50">
        <w:rPr>
          <w:lang w:val="en-IE"/>
        </w:rPr>
        <w:t xml:space="preserve">13 </w:t>
      </w:r>
      <w:r w:rsidRPr="00BE0942">
        <w:rPr>
          <w:lang w:val="en-IE"/>
        </w:rPr>
        <w:t>in Main Flow&gt;</w:t>
      </w:r>
    </w:p>
    <w:p w:rsidR="00D10542" w:rsidRPr="00BE0942" w:rsidRDefault="00D10542" w:rsidP="00D10542">
      <w:pPr>
        <w:pStyle w:val="A"/>
        <w:numPr>
          <w:ilvl w:val="0"/>
          <w:numId w:val="0"/>
        </w:numPr>
        <w:ind w:left="936"/>
        <w:rPr>
          <w:lang w:val="en-IE"/>
        </w:rPr>
      </w:pPr>
    </w:p>
    <w:p w:rsidR="00D10542" w:rsidRPr="00BE0942" w:rsidRDefault="00D10542" w:rsidP="00D10542">
      <w:pPr>
        <w:pStyle w:val="A"/>
        <w:numPr>
          <w:ilvl w:val="0"/>
          <w:numId w:val="0"/>
        </w:numPr>
        <w:ind w:left="933" w:hanging="357"/>
        <w:rPr>
          <w:lang w:val="en-IE"/>
        </w:rPr>
      </w:pPr>
      <w:r w:rsidRPr="00BE0942">
        <w:rPr>
          <w:lang w:val="en-IE"/>
        </w:rPr>
        <w:t>A</w:t>
      </w:r>
      <w:r>
        <w:rPr>
          <w:lang w:val="en-IE"/>
        </w:rPr>
        <w:t>2</w:t>
      </w:r>
      <w:r w:rsidRPr="00BE0942">
        <w:rPr>
          <w:lang w:val="en-IE"/>
        </w:rPr>
        <w:t>: User uses Facebook to login - Successful</w:t>
      </w:r>
    </w:p>
    <w:p w:rsidR="00D10542" w:rsidRPr="00BE0942" w:rsidRDefault="00D10542" w:rsidP="0041071A">
      <w:pPr>
        <w:numPr>
          <w:ilvl w:val="0"/>
          <w:numId w:val="16"/>
        </w:numPr>
        <w:tabs>
          <w:tab w:val="clear" w:pos="936"/>
          <w:tab w:val="num" w:pos="1293"/>
        </w:tabs>
        <w:spacing w:before="0" w:after="0"/>
        <w:ind w:left="1293"/>
        <w:jc w:val="left"/>
        <w:rPr>
          <w:lang w:val="en-IE"/>
        </w:rPr>
      </w:pPr>
      <w:r w:rsidRPr="00BE0942">
        <w:rPr>
          <w:lang w:val="en-IE"/>
        </w:rPr>
        <w:t>The User clicks on “Facebook Login”</w:t>
      </w:r>
    </w:p>
    <w:p w:rsidR="00D10542" w:rsidRDefault="00D10542" w:rsidP="0041071A">
      <w:pPr>
        <w:pStyle w:val="A"/>
        <w:numPr>
          <w:ilvl w:val="0"/>
          <w:numId w:val="16"/>
        </w:numPr>
        <w:tabs>
          <w:tab w:val="clear" w:pos="936"/>
          <w:tab w:val="num" w:pos="1293"/>
        </w:tabs>
        <w:ind w:left="1293"/>
        <w:rPr>
          <w:lang w:val="en-IE"/>
        </w:rPr>
      </w:pPr>
      <w:r w:rsidRPr="00D10542">
        <w:rPr>
          <w:lang w:val="en-IE"/>
        </w:rPr>
        <w:t xml:space="preserve">The User is taken to a Facebook Login Page </w:t>
      </w:r>
    </w:p>
    <w:p w:rsidR="00D10542" w:rsidRPr="00D10542" w:rsidRDefault="00D10542" w:rsidP="0041071A">
      <w:pPr>
        <w:pStyle w:val="A"/>
        <w:numPr>
          <w:ilvl w:val="0"/>
          <w:numId w:val="16"/>
        </w:numPr>
        <w:tabs>
          <w:tab w:val="clear" w:pos="936"/>
          <w:tab w:val="num" w:pos="1293"/>
        </w:tabs>
        <w:ind w:left="1293"/>
        <w:rPr>
          <w:lang w:val="en-IE"/>
        </w:rPr>
      </w:pPr>
      <w:r w:rsidRPr="00D10542">
        <w:rPr>
          <w:lang w:val="en-IE"/>
        </w:rPr>
        <w:t>The System waits (for a response from Facebook API)</w:t>
      </w:r>
    </w:p>
    <w:p w:rsidR="00D10542" w:rsidRDefault="00D10542" w:rsidP="0041071A">
      <w:pPr>
        <w:pStyle w:val="A"/>
        <w:numPr>
          <w:ilvl w:val="0"/>
          <w:numId w:val="16"/>
        </w:numPr>
        <w:tabs>
          <w:tab w:val="clear" w:pos="936"/>
          <w:tab w:val="num" w:pos="1293"/>
        </w:tabs>
        <w:ind w:left="1293"/>
        <w:rPr>
          <w:lang w:val="en-IE"/>
        </w:rPr>
      </w:pPr>
      <w:r>
        <w:rPr>
          <w:lang w:val="en-IE"/>
        </w:rPr>
        <w:t>The System receives a response from Facebook</w:t>
      </w:r>
    </w:p>
    <w:p w:rsidR="00D10542" w:rsidRPr="00BE0942" w:rsidRDefault="00D10542" w:rsidP="0041071A">
      <w:pPr>
        <w:pStyle w:val="A"/>
        <w:numPr>
          <w:ilvl w:val="0"/>
          <w:numId w:val="16"/>
        </w:numPr>
        <w:tabs>
          <w:tab w:val="clear" w:pos="936"/>
          <w:tab w:val="num" w:pos="1293"/>
        </w:tabs>
        <w:ind w:left="1293"/>
        <w:rPr>
          <w:lang w:val="en-IE"/>
        </w:rPr>
      </w:pPr>
      <w:r>
        <w:rPr>
          <w:lang w:val="en-IE"/>
        </w:rPr>
        <w:t>The System logs the user into the System &lt;See A2&gt;</w:t>
      </w:r>
    </w:p>
    <w:p w:rsidR="00D10542" w:rsidRPr="00BE0942" w:rsidRDefault="00D10542" w:rsidP="00142B50">
      <w:pPr>
        <w:pStyle w:val="A"/>
        <w:numPr>
          <w:ilvl w:val="0"/>
          <w:numId w:val="0"/>
        </w:numPr>
        <w:ind w:left="1293"/>
        <w:rPr>
          <w:lang w:val="en-IE"/>
        </w:rPr>
      </w:pPr>
      <w:r w:rsidRPr="00BE0942">
        <w:rPr>
          <w:lang w:val="en-IE"/>
        </w:rPr>
        <w:t>&lt;Returns to number 6 in Main Flow&gt;</w:t>
      </w:r>
    </w:p>
    <w:p w:rsidR="00403B0A" w:rsidRPr="00BE0942" w:rsidRDefault="00403B0A" w:rsidP="00403B0A">
      <w:pPr>
        <w:pStyle w:val="A"/>
        <w:numPr>
          <w:ilvl w:val="0"/>
          <w:numId w:val="0"/>
        </w:numPr>
        <w:ind w:left="1296"/>
        <w:rPr>
          <w:lang w:val="en-IE"/>
        </w:rPr>
      </w:pPr>
    </w:p>
    <w:p w:rsidR="00403B0A" w:rsidRPr="00BE0942" w:rsidRDefault="00403B0A" w:rsidP="00403B0A">
      <w:pPr>
        <w:pStyle w:val="A"/>
        <w:numPr>
          <w:ilvl w:val="0"/>
          <w:numId w:val="0"/>
        </w:numPr>
        <w:ind w:left="933" w:hanging="357"/>
        <w:rPr>
          <w:lang w:val="en-IE"/>
        </w:rPr>
      </w:pPr>
      <w:r w:rsidRPr="00BE0942">
        <w:rPr>
          <w:lang w:val="en-IE"/>
        </w:rPr>
        <w:t>A</w:t>
      </w:r>
      <w:r w:rsidR="00D10542">
        <w:rPr>
          <w:lang w:val="en-IE"/>
        </w:rPr>
        <w:t>3</w:t>
      </w:r>
      <w:r w:rsidRPr="00BE0942">
        <w:rPr>
          <w:lang w:val="en-IE"/>
        </w:rPr>
        <w:t xml:space="preserve">: </w:t>
      </w:r>
      <w:r w:rsidR="0001448C" w:rsidRPr="00BE0942">
        <w:rPr>
          <w:lang w:val="en-IE"/>
        </w:rPr>
        <w:t>User</w:t>
      </w:r>
      <w:r w:rsidRPr="00BE0942">
        <w:rPr>
          <w:lang w:val="en-IE"/>
        </w:rPr>
        <w:t xml:space="preserve"> uses Facebook to login - Failed</w:t>
      </w:r>
    </w:p>
    <w:p w:rsidR="00403B0A" w:rsidRPr="00D10542" w:rsidRDefault="00D10542" w:rsidP="0041071A">
      <w:pPr>
        <w:pStyle w:val="ListParagraph"/>
        <w:numPr>
          <w:ilvl w:val="0"/>
          <w:numId w:val="13"/>
        </w:numPr>
        <w:tabs>
          <w:tab w:val="clear" w:pos="936"/>
          <w:tab w:val="num" w:pos="1293"/>
        </w:tabs>
        <w:spacing w:before="0" w:after="0"/>
        <w:ind w:left="1293"/>
        <w:jc w:val="left"/>
        <w:rPr>
          <w:lang w:val="en-IE"/>
        </w:rPr>
      </w:pPr>
      <w:r>
        <w:rPr>
          <w:lang w:val="en-IE"/>
        </w:rPr>
        <w:t>The System cannot log the User into the System</w:t>
      </w:r>
    </w:p>
    <w:p w:rsidR="00403B0A" w:rsidRPr="00BE0942" w:rsidRDefault="00403B0A" w:rsidP="00142B50">
      <w:pPr>
        <w:pStyle w:val="A"/>
        <w:numPr>
          <w:ilvl w:val="0"/>
          <w:numId w:val="0"/>
        </w:numPr>
        <w:ind w:left="927" w:firstLine="363"/>
        <w:rPr>
          <w:lang w:val="en-IE"/>
        </w:rPr>
      </w:pPr>
      <w:r w:rsidRPr="00BE0942">
        <w:rPr>
          <w:lang w:val="en-IE"/>
        </w:rPr>
        <w:t>&lt;Returns to number 1 in Main Flow&gt;</w:t>
      </w:r>
    </w:p>
    <w:p w:rsidR="00403B0A" w:rsidRPr="00BE0942" w:rsidRDefault="00403B0A" w:rsidP="00D10542">
      <w:pPr>
        <w:pStyle w:val="A"/>
        <w:numPr>
          <w:ilvl w:val="0"/>
          <w:numId w:val="0"/>
        </w:numPr>
        <w:ind w:left="357" w:hanging="357"/>
        <w:rPr>
          <w:lang w:val="en-IE"/>
        </w:rPr>
      </w:pPr>
    </w:p>
    <w:p w:rsidR="003D30C6" w:rsidRPr="00BE0942" w:rsidRDefault="003D30C6" w:rsidP="00403B0A">
      <w:pPr>
        <w:pStyle w:val="A"/>
        <w:numPr>
          <w:ilvl w:val="0"/>
          <w:numId w:val="0"/>
        </w:numPr>
        <w:ind w:left="1293"/>
        <w:rPr>
          <w:lang w:val="en-IE"/>
        </w:rPr>
      </w:pPr>
    </w:p>
    <w:p w:rsidR="00406A37" w:rsidRPr="00BE0942" w:rsidRDefault="00406A37" w:rsidP="00406A37">
      <w:pPr>
        <w:pStyle w:val="A"/>
        <w:numPr>
          <w:ilvl w:val="0"/>
          <w:numId w:val="0"/>
        </w:numPr>
        <w:ind w:left="930" w:firstLine="363"/>
        <w:rPr>
          <w:lang w:val="en-IE"/>
        </w:rPr>
      </w:pPr>
    </w:p>
    <w:p w:rsidR="001F0F2B" w:rsidRPr="00BE0942" w:rsidRDefault="001F0F2B" w:rsidP="001F0F2B">
      <w:pPr>
        <w:ind w:left="576"/>
        <w:rPr>
          <w:b/>
          <w:lang w:val="en-IE"/>
        </w:rPr>
      </w:pPr>
      <w:r w:rsidRPr="00BE0942">
        <w:rPr>
          <w:b/>
          <w:lang w:val="en-IE"/>
        </w:rPr>
        <w:lastRenderedPageBreak/>
        <w:t>Exceptional flow</w:t>
      </w:r>
    </w:p>
    <w:p w:rsidR="001F0F2B" w:rsidRPr="00BE0942" w:rsidRDefault="001F0F2B" w:rsidP="001F0F2B">
      <w:pPr>
        <w:pStyle w:val="A"/>
        <w:numPr>
          <w:ilvl w:val="0"/>
          <w:numId w:val="0"/>
        </w:numPr>
        <w:ind w:left="933" w:hanging="357"/>
        <w:rPr>
          <w:lang w:val="en-IE"/>
        </w:rPr>
      </w:pPr>
      <w:r w:rsidRPr="00BE0942">
        <w:rPr>
          <w:lang w:val="en-IE"/>
        </w:rPr>
        <w:t>E</w:t>
      </w:r>
      <w:r w:rsidR="00DC1C2D" w:rsidRPr="00BE0942">
        <w:rPr>
          <w:lang w:val="en-IE"/>
        </w:rPr>
        <w:t>1:</w:t>
      </w:r>
      <w:r w:rsidRPr="00BE0942">
        <w:rPr>
          <w:lang w:val="en-IE"/>
        </w:rPr>
        <w:t xml:space="preserve"> </w:t>
      </w:r>
      <w:r w:rsidR="00D02A1E" w:rsidRPr="00BE0942">
        <w:rPr>
          <w:lang w:val="en-IE"/>
        </w:rPr>
        <w:t>System</w:t>
      </w:r>
      <w:r w:rsidR="003D30C6" w:rsidRPr="00BE0942">
        <w:rPr>
          <w:lang w:val="en-IE"/>
        </w:rPr>
        <w:t xml:space="preserve"> cannot connect to </w:t>
      </w:r>
      <w:r w:rsidR="00D10542">
        <w:rPr>
          <w:lang w:val="en-IE"/>
        </w:rPr>
        <w:t>MySQL</w:t>
      </w:r>
    </w:p>
    <w:p w:rsidR="001F0F2B" w:rsidRPr="00BE0942" w:rsidRDefault="003D30C6" w:rsidP="0041071A">
      <w:pPr>
        <w:pStyle w:val="A"/>
        <w:numPr>
          <w:ilvl w:val="0"/>
          <w:numId w:val="14"/>
        </w:numPr>
        <w:tabs>
          <w:tab w:val="clear" w:pos="936"/>
          <w:tab w:val="num" w:pos="1293"/>
        </w:tabs>
        <w:ind w:left="1293"/>
        <w:rPr>
          <w:lang w:val="en-IE"/>
        </w:rPr>
      </w:pPr>
      <w:r w:rsidRPr="00BE0942">
        <w:rPr>
          <w:lang w:val="en-IE"/>
        </w:rPr>
        <w:t xml:space="preserve">The </w:t>
      </w:r>
      <w:r w:rsidR="00D02A1E" w:rsidRPr="00BE0942">
        <w:rPr>
          <w:lang w:val="en-IE"/>
        </w:rPr>
        <w:t>System</w:t>
      </w:r>
      <w:r w:rsidRPr="00BE0942">
        <w:rPr>
          <w:lang w:val="en-IE"/>
        </w:rPr>
        <w:t xml:space="preserve"> cannot connect </w:t>
      </w:r>
      <w:r w:rsidR="00D10542">
        <w:rPr>
          <w:lang w:val="en-IE"/>
        </w:rPr>
        <w:t>MySQL Database</w:t>
      </w:r>
    </w:p>
    <w:p w:rsidR="00D10542" w:rsidRDefault="003D30C6" w:rsidP="0041071A">
      <w:pPr>
        <w:pStyle w:val="A"/>
        <w:numPr>
          <w:ilvl w:val="0"/>
          <w:numId w:val="14"/>
        </w:numPr>
        <w:tabs>
          <w:tab w:val="clear" w:pos="936"/>
          <w:tab w:val="num" w:pos="1293"/>
        </w:tabs>
        <w:ind w:left="1293"/>
        <w:rPr>
          <w:lang w:val="en-IE"/>
        </w:rPr>
      </w:pPr>
      <w:r w:rsidRPr="00BE0942">
        <w:rPr>
          <w:lang w:val="en-IE"/>
        </w:rPr>
        <w:t xml:space="preserve">The </w:t>
      </w:r>
      <w:r w:rsidR="00D02A1E" w:rsidRPr="00BE0942">
        <w:rPr>
          <w:lang w:val="en-IE"/>
        </w:rPr>
        <w:t>System</w:t>
      </w:r>
      <w:r w:rsidRPr="00BE0942">
        <w:rPr>
          <w:lang w:val="en-IE"/>
        </w:rPr>
        <w:t xml:space="preserve"> displays</w:t>
      </w:r>
      <w:r w:rsidR="00D10542">
        <w:rPr>
          <w:lang w:val="en-IE"/>
        </w:rPr>
        <w:t xml:space="preserve"> a message to the user sating</w:t>
      </w:r>
      <w:r w:rsidRPr="00BE0942">
        <w:rPr>
          <w:lang w:val="en-IE"/>
        </w:rPr>
        <w:t xml:space="preserve"> that technical difficulties are occurring.</w:t>
      </w:r>
    </w:p>
    <w:p w:rsidR="00B10EA0" w:rsidRPr="00D10542" w:rsidRDefault="00B10EA0" w:rsidP="0041071A">
      <w:pPr>
        <w:pStyle w:val="A"/>
        <w:numPr>
          <w:ilvl w:val="0"/>
          <w:numId w:val="14"/>
        </w:numPr>
        <w:tabs>
          <w:tab w:val="clear" w:pos="936"/>
          <w:tab w:val="num" w:pos="1293"/>
        </w:tabs>
        <w:ind w:left="1293"/>
        <w:rPr>
          <w:lang w:val="en-IE"/>
        </w:rPr>
      </w:pPr>
      <w:r w:rsidRPr="00D10542">
        <w:rPr>
          <w:lang w:val="en-IE"/>
        </w:rPr>
        <w:t>The System stores what happened into an error log.</w:t>
      </w:r>
    </w:p>
    <w:p w:rsidR="00B10EA0" w:rsidRPr="00BE0942" w:rsidRDefault="00B10EA0" w:rsidP="00142B50">
      <w:pPr>
        <w:pStyle w:val="A"/>
        <w:numPr>
          <w:ilvl w:val="0"/>
          <w:numId w:val="0"/>
        </w:numPr>
        <w:ind w:left="1293"/>
        <w:rPr>
          <w:lang w:val="en-IE"/>
        </w:rPr>
      </w:pPr>
      <w:r w:rsidRPr="00BE0942">
        <w:rPr>
          <w:lang w:val="en-IE"/>
        </w:rPr>
        <w:t>&lt;Returns to number 1 in Main Flow&gt;</w:t>
      </w:r>
    </w:p>
    <w:p w:rsidR="00714C24" w:rsidRPr="00BE0942" w:rsidRDefault="00714C24" w:rsidP="00B57F5F">
      <w:pPr>
        <w:pStyle w:val="A"/>
        <w:numPr>
          <w:ilvl w:val="0"/>
          <w:numId w:val="0"/>
        </w:numPr>
        <w:ind w:left="1293"/>
        <w:rPr>
          <w:lang w:val="en-IE"/>
        </w:rPr>
      </w:pPr>
    </w:p>
    <w:p w:rsidR="00714C24" w:rsidRPr="00BE0942" w:rsidRDefault="00714C24" w:rsidP="00714C24">
      <w:pPr>
        <w:pStyle w:val="A"/>
        <w:numPr>
          <w:ilvl w:val="0"/>
          <w:numId w:val="0"/>
        </w:numPr>
        <w:ind w:left="933" w:hanging="357"/>
        <w:rPr>
          <w:lang w:val="en-IE"/>
        </w:rPr>
      </w:pPr>
      <w:r w:rsidRPr="00BE0942">
        <w:rPr>
          <w:lang w:val="en-IE"/>
        </w:rPr>
        <w:t>E2: Password not valid - Login</w:t>
      </w:r>
    </w:p>
    <w:p w:rsidR="00714C24" w:rsidRPr="00BE0942" w:rsidRDefault="00714C24" w:rsidP="0041071A">
      <w:pPr>
        <w:pStyle w:val="A"/>
        <w:numPr>
          <w:ilvl w:val="0"/>
          <w:numId w:val="15"/>
        </w:numPr>
        <w:tabs>
          <w:tab w:val="clear" w:pos="1293"/>
        </w:tabs>
        <w:rPr>
          <w:lang w:val="en-IE"/>
        </w:rPr>
      </w:pPr>
      <w:r w:rsidRPr="00BE0942">
        <w:rPr>
          <w:lang w:val="en-IE"/>
        </w:rPr>
        <w:t xml:space="preserve">The </w:t>
      </w:r>
      <w:r w:rsidR="00D02A1E" w:rsidRPr="00BE0942">
        <w:rPr>
          <w:lang w:val="en-IE"/>
        </w:rPr>
        <w:t>System</w:t>
      </w:r>
      <w:r w:rsidRPr="00BE0942">
        <w:rPr>
          <w:lang w:val="en-IE"/>
        </w:rPr>
        <w:t xml:space="preserve"> displays a prompt indicating the </w:t>
      </w:r>
      <w:r w:rsidR="0001448C" w:rsidRPr="00BE0942">
        <w:rPr>
          <w:lang w:val="en-IE"/>
        </w:rPr>
        <w:t>User</w:t>
      </w:r>
      <w:r w:rsidRPr="00BE0942">
        <w:rPr>
          <w:lang w:val="en-IE"/>
        </w:rPr>
        <w:t xml:space="preserve">’s email </w:t>
      </w:r>
      <w:r w:rsidR="00D10542">
        <w:rPr>
          <w:lang w:val="en-IE"/>
        </w:rPr>
        <w:t>and/</w:t>
      </w:r>
      <w:r w:rsidRPr="00BE0942">
        <w:rPr>
          <w:lang w:val="en-IE"/>
        </w:rPr>
        <w:t>or password is not valid</w:t>
      </w:r>
    </w:p>
    <w:p w:rsidR="00714C24" w:rsidRPr="00BE0942" w:rsidRDefault="00714C24" w:rsidP="00D10542">
      <w:pPr>
        <w:pStyle w:val="A"/>
        <w:numPr>
          <w:ilvl w:val="0"/>
          <w:numId w:val="0"/>
        </w:numPr>
        <w:ind w:left="936"/>
        <w:rPr>
          <w:lang w:val="en-IE"/>
        </w:rPr>
      </w:pPr>
      <w:r w:rsidRPr="00BE0942">
        <w:rPr>
          <w:lang w:val="en-IE"/>
        </w:rPr>
        <w:t>&lt;Returns to number 1 in Main Flow&gt;</w:t>
      </w:r>
    </w:p>
    <w:p w:rsidR="001F0F2B" w:rsidRPr="00BE0942" w:rsidRDefault="001F0F2B" w:rsidP="00D10542">
      <w:pPr>
        <w:pStyle w:val="A"/>
        <w:numPr>
          <w:ilvl w:val="0"/>
          <w:numId w:val="0"/>
        </w:numPr>
        <w:rPr>
          <w:lang w:val="en-IE"/>
        </w:rPr>
      </w:pPr>
    </w:p>
    <w:p w:rsidR="001F0F2B" w:rsidRPr="00BE0942" w:rsidRDefault="001F0F2B" w:rsidP="001F0F2B">
      <w:pPr>
        <w:ind w:left="576"/>
        <w:rPr>
          <w:b/>
          <w:lang w:val="en-IE"/>
        </w:rPr>
      </w:pPr>
      <w:r w:rsidRPr="00BE0942">
        <w:rPr>
          <w:b/>
          <w:lang w:val="en-IE"/>
        </w:rPr>
        <w:t>Termination</w:t>
      </w:r>
    </w:p>
    <w:p w:rsidR="001F0F2B" w:rsidRPr="00BE0942" w:rsidRDefault="00B57F5F" w:rsidP="001F0F2B">
      <w:pPr>
        <w:ind w:left="576"/>
        <w:rPr>
          <w:lang w:val="en-IE"/>
        </w:rPr>
      </w:pPr>
      <w:r w:rsidRPr="00BE0942">
        <w:rPr>
          <w:lang w:val="en-IE"/>
        </w:rPr>
        <w:t xml:space="preserve">When the </w:t>
      </w:r>
      <w:r w:rsidR="0001448C" w:rsidRPr="00BE0942">
        <w:rPr>
          <w:lang w:val="en-IE"/>
        </w:rPr>
        <w:t>User</w:t>
      </w:r>
      <w:r w:rsidR="00406A37" w:rsidRPr="00BE0942">
        <w:rPr>
          <w:lang w:val="en-IE"/>
        </w:rPr>
        <w:t xml:space="preserve"> </w:t>
      </w:r>
      <w:r w:rsidR="00D10542">
        <w:rPr>
          <w:lang w:val="en-IE"/>
        </w:rPr>
        <w:t xml:space="preserve">has successfully created or edited their profile, this use case terminates. </w:t>
      </w:r>
    </w:p>
    <w:p w:rsidR="001F0F2B" w:rsidRPr="00BE0942" w:rsidRDefault="001F0F2B" w:rsidP="001F0F2B">
      <w:pPr>
        <w:ind w:left="576"/>
        <w:rPr>
          <w:b/>
          <w:lang w:val="en-IE"/>
        </w:rPr>
      </w:pPr>
    </w:p>
    <w:p w:rsidR="001F0F2B" w:rsidRPr="00BE0942" w:rsidRDefault="001F0F2B" w:rsidP="001F0F2B">
      <w:pPr>
        <w:ind w:left="576"/>
        <w:rPr>
          <w:b/>
          <w:lang w:val="en-IE"/>
        </w:rPr>
      </w:pPr>
      <w:r w:rsidRPr="00BE0942">
        <w:rPr>
          <w:b/>
          <w:lang w:val="en-IE"/>
        </w:rPr>
        <w:t>Post condition</w:t>
      </w:r>
    </w:p>
    <w:p w:rsidR="00E32D17" w:rsidRPr="00BE0942" w:rsidRDefault="001F0F2B" w:rsidP="001F0F2B">
      <w:pPr>
        <w:ind w:left="576"/>
        <w:rPr>
          <w:lang w:val="en-IE"/>
        </w:rPr>
      </w:pPr>
      <w:r w:rsidRPr="00BE0942">
        <w:rPr>
          <w:lang w:val="en-IE"/>
        </w:rPr>
        <w:t xml:space="preserve">The </w:t>
      </w:r>
      <w:r w:rsidR="00D02A1E" w:rsidRPr="00BE0942">
        <w:rPr>
          <w:lang w:val="en-IE"/>
        </w:rPr>
        <w:t>System</w:t>
      </w:r>
      <w:r w:rsidRPr="00BE0942">
        <w:rPr>
          <w:lang w:val="en-IE"/>
        </w:rPr>
        <w:t xml:space="preserve"> goes into a wait state</w:t>
      </w:r>
      <w:r w:rsidR="005B0D4E" w:rsidRPr="00BE0942">
        <w:rPr>
          <w:lang w:val="en-IE"/>
        </w:rPr>
        <w:tab/>
      </w:r>
    </w:p>
    <w:p w:rsidR="005B0D4E" w:rsidRPr="00BE0942" w:rsidRDefault="005B0D4E" w:rsidP="00114ED4">
      <w:pPr>
        <w:pStyle w:val="Heading3"/>
        <w:tabs>
          <w:tab w:val="clear" w:pos="1080"/>
          <w:tab w:val="num" w:pos="1656"/>
        </w:tabs>
        <w:rPr>
          <w:lang w:val="en-IE"/>
        </w:rPr>
      </w:pPr>
      <w:bookmarkStart w:id="78" w:name="_Toc25064862"/>
      <w:r w:rsidRPr="00BE0942">
        <w:rPr>
          <w:lang w:val="en-IE"/>
        </w:rPr>
        <w:t>Requirement 2</w:t>
      </w:r>
      <w:r w:rsidR="006D1F56" w:rsidRPr="00BE0942">
        <w:rPr>
          <w:lang w:val="en-IE"/>
        </w:rPr>
        <w:t xml:space="preserve">: </w:t>
      </w:r>
      <w:r w:rsidR="000547EB">
        <w:rPr>
          <w:lang w:val="en-IE"/>
        </w:rPr>
        <w:t>Create Artist page</w:t>
      </w:r>
      <w:bookmarkEnd w:id="78"/>
    </w:p>
    <w:p w:rsidR="005B0D4E" w:rsidRPr="00BE0942" w:rsidRDefault="005B0D4E" w:rsidP="00114ED4">
      <w:pPr>
        <w:pStyle w:val="Heading4"/>
        <w:tabs>
          <w:tab w:val="clear" w:pos="1224"/>
          <w:tab w:val="num" w:pos="1800"/>
        </w:tabs>
        <w:rPr>
          <w:lang w:val="en-IE"/>
        </w:rPr>
      </w:pPr>
      <w:r w:rsidRPr="00BE0942">
        <w:rPr>
          <w:lang w:val="en-IE"/>
        </w:rPr>
        <w:t>Description &amp; Priority</w:t>
      </w:r>
    </w:p>
    <w:p w:rsidR="005B0D4E" w:rsidRPr="00BE0942" w:rsidRDefault="0057369A" w:rsidP="00DF5D6C">
      <w:pPr>
        <w:rPr>
          <w:lang w:val="en-IE"/>
        </w:rPr>
      </w:pPr>
      <w:r w:rsidRPr="00BE0942">
        <w:rPr>
          <w:lang w:val="en-IE"/>
        </w:rPr>
        <w:t xml:space="preserve">This Use Case </w:t>
      </w:r>
      <w:r w:rsidR="000547EB">
        <w:rPr>
          <w:lang w:val="en-IE"/>
        </w:rPr>
        <w:t xml:space="preserve">describes how an Artist create and edits their Artist Page. </w:t>
      </w:r>
    </w:p>
    <w:p w:rsidR="005B0D4E" w:rsidRPr="00BE0942" w:rsidRDefault="005B0D4E" w:rsidP="00114ED4">
      <w:pPr>
        <w:pStyle w:val="Heading4"/>
        <w:tabs>
          <w:tab w:val="clear" w:pos="1224"/>
          <w:tab w:val="num" w:pos="1800"/>
        </w:tabs>
        <w:rPr>
          <w:lang w:val="en-IE"/>
        </w:rPr>
      </w:pPr>
      <w:r w:rsidRPr="00BE0942">
        <w:rPr>
          <w:lang w:val="en-IE"/>
        </w:rPr>
        <w:t xml:space="preserve">Use Case </w:t>
      </w:r>
    </w:p>
    <w:p w:rsidR="005B0D4E" w:rsidRPr="00BE0942" w:rsidRDefault="0057369A" w:rsidP="005B0D4E">
      <w:pPr>
        <w:ind w:left="576"/>
        <w:rPr>
          <w:lang w:val="en-IE"/>
        </w:rPr>
      </w:pPr>
      <w:r w:rsidRPr="00BE0942">
        <w:rPr>
          <w:b/>
          <w:lang w:val="en-IE"/>
        </w:rPr>
        <w:t>Unique ID:</w:t>
      </w:r>
      <w:r w:rsidRPr="00BE0942">
        <w:rPr>
          <w:lang w:val="en-IE"/>
        </w:rPr>
        <w:t xml:space="preserve"> </w:t>
      </w:r>
      <w:r w:rsidR="00DC1C2D">
        <w:rPr>
          <w:lang w:val="en-IE"/>
        </w:rPr>
        <w:t>create Page</w:t>
      </w:r>
    </w:p>
    <w:p w:rsidR="00114ED4" w:rsidRPr="00BE0942" w:rsidRDefault="00114ED4" w:rsidP="00114ED4">
      <w:pPr>
        <w:ind w:left="576"/>
        <w:rPr>
          <w:b/>
          <w:lang w:val="en-IE"/>
        </w:rPr>
      </w:pPr>
      <w:r w:rsidRPr="00BE0942">
        <w:rPr>
          <w:b/>
          <w:lang w:val="en-IE"/>
        </w:rPr>
        <w:t>Scope</w:t>
      </w:r>
    </w:p>
    <w:p w:rsidR="00114ED4" w:rsidRDefault="0057369A" w:rsidP="00114ED4">
      <w:pPr>
        <w:ind w:left="576"/>
        <w:rPr>
          <w:lang w:val="en-IE"/>
        </w:rPr>
      </w:pPr>
      <w:r w:rsidRPr="00BE0942">
        <w:rPr>
          <w:lang w:val="en-IE"/>
        </w:rPr>
        <w:t xml:space="preserve">The scope of this use case is to allow a </w:t>
      </w:r>
      <w:r w:rsidR="0001448C" w:rsidRPr="00BE0942">
        <w:rPr>
          <w:lang w:val="en-IE"/>
        </w:rPr>
        <w:t>User</w:t>
      </w:r>
      <w:r w:rsidRPr="00BE0942">
        <w:rPr>
          <w:lang w:val="en-IE"/>
        </w:rPr>
        <w:t xml:space="preserve"> t</w:t>
      </w:r>
      <w:r w:rsidR="00406A37" w:rsidRPr="00BE0942">
        <w:rPr>
          <w:lang w:val="en-IE"/>
        </w:rPr>
        <w:t>o upload or delete media (videos and photos) to/from an album.</w:t>
      </w:r>
      <w:r w:rsidRPr="00BE0942">
        <w:rPr>
          <w:lang w:val="en-IE"/>
        </w:rPr>
        <w:t xml:space="preserve"> </w:t>
      </w:r>
    </w:p>
    <w:p w:rsidR="000547EB" w:rsidRPr="00BE0942" w:rsidRDefault="000547EB" w:rsidP="00114ED4">
      <w:pPr>
        <w:ind w:left="576"/>
        <w:rPr>
          <w:lang w:val="en-IE"/>
        </w:rPr>
      </w:pPr>
      <w:r>
        <w:rPr>
          <w:lang w:val="en-IE"/>
        </w:rPr>
        <w:t>The scope of this use case is to enable an artist to create an artist page where they can promote their artist skills and promote their business.</w:t>
      </w:r>
    </w:p>
    <w:p w:rsidR="00114ED4" w:rsidRPr="00BE0942" w:rsidRDefault="00114ED4" w:rsidP="00114ED4">
      <w:pPr>
        <w:ind w:left="576"/>
        <w:rPr>
          <w:lang w:val="en-IE"/>
        </w:rPr>
      </w:pPr>
      <w:r w:rsidRPr="00BE0942">
        <w:rPr>
          <w:b/>
          <w:lang w:val="en-IE"/>
        </w:rPr>
        <w:t>Description</w:t>
      </w:r>
    </w:p>
    <w:p w:rsidR="00114ED4" w:rsidRPr="00BE0942" w:rsidRDefault="006D1F56" w:rsidP="00114ED4">
      <w:pPr>
        <w:ind w:left="576"/>
        <w:rPr>
          <w:lang w:val="en-IE"/>
        </w:rPr>
      </w:pPr>
      <w:r w:rsidRPr="00BE0942">
        <w:rPr>
          <w:lang w:val="en-IE"/>
        </w:rPr>
        <w:t>Thi</w:t>
      </w:r>
      <w:r w:rsidR="002649BB" w:rsidRPr="00BE0942">
        <w:rPr>
          <w:lang w:val="en-IE"/>
        </w:rPr>
        <w:t xml:space="preserve">s use case </w:t>
      </w:r>
      <w:r w:rsidR="00033AAE" w:rsidRPr="00BE0942">
        <w:rPr>
          <w:lang w:val="en-IE"/>
        </w:rPr>
        <w:t xml:space="preserve">describes how the </w:t>
      </w:r>
      <w:r w:rsidR="000547EB">
        <w:rPr>
          <w:lang w:val="en-IE"/>
        </w:rPr>
        <w:t>artist creates and edits their artist’s page.</w:t>
      </w:r>
      <w:r w:rsidRPr="00BE0942">
        <w:rPr>
          <w:lang w:val="en-IE"/>
        </w:rPr>
        <w:t xml:space="preserve"> </w:t>
      </w:r>
    </w:p>
    <w:p w:rsidR="00114ED4" w:rsidRPr="00BE0942" w:rsidRDefault="00114ED4" w:rsidP="00114ED4">
      <w:pPr>
        <w:ind w:left="576"/>
        <w:rPr>
          <w:b/>
          <w:lang w:val="en-IE"/>
        </w:rPr>
      </w:pPr>
      <w:r w:rsidRPr="00BE0942">
        <w:rPr>
          <w:b/>
          <w:lang w:val="en-IE"/>
        </w:rPr>
        <w:t>Use Case Diagram</w:t>
      </w:r>
    </w:p>
    <w:p w:rsidR="006D1F56" w:rsidRPr="00BE0942" w:rsidRDefault="00D536A9" w:rsidP="00114ED4">
      <w:pPr>
        <w:ind w:left="576"/>
        <w:rPr>
          <w:b/>
          <w:lang w:val="en-IE"/>
        </w:rPr>
      </w:pPr>
      <w:r>
        <w:rPr>
          <w:b/>
          <w:noProof/>
          <w:lang w:val="en-IE"/>
        </w:rPr>
        <w:lastRenderedPageBreak/>
        <w:drawing>
          <wp:inline distT="0" distB="0" distL="0" distR="0">
            <wp:extent cx="2971800" cy="23450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0765" cy="2360059"/>
                    </a:xfrm>
                    <a:prstGeom prst="rect">
                      <a:avLst/>
                    </a:prstGeom>
                    <a:noFill/>
                    <a:ln>
                      <a:noFill/>
                    </a:ln>
                  </pic:spPr>
                </pic:pic>
              </a:graphicData>
            </a:graphic>
          </wp:inline>
        </w:drawing>
      </w:r>
    </w:p>
    <w:p w:rsidR="00114ED4" w:rsidRPr="00BE0942" w:rsidRDefault="00114ED4" w:rsidP="00114ED4">
      <w:pPr>
        <w:ind w:left="576"/>
        <w:rPr>
          <w:b/>
          <w:lang w:val="en-IE"/>
        </w:rPr>
      </w:pPr>
      <w:r w:rsidRPr="00BE0942">
        <w:rPr>
          <w:b/>
          <w:lang w:val="en-IE"/>
        </w:rPr>
        <w:t>Flow Description</w:t>
      </w:r>
    </w:p>
    <w:p w:rsidR="00114ED4" w:rsidRPr="00BE0942" w:rsidRDefault="00114ED4" w:rsidP="00114ED4">
      <w:pPr>
        <w:ind w:left="576"/>
        <w:rPr>
          <w:b/>
          <w:lang w:val="en-IE"/>
        </w:rPr>
      </w:pPr>
      <w:r w:rsidRPr="00BE0942">
        <w:rPr>
          <w:b/>
          <w:lang w:val="en-IE"/>
        </w:rPr>
        <w:t>Precondition</w:t>
      </w:r>
    </w:p>
    <w:p w:rsidR="00114ED4" w:rsidRPr="00BE0942" w:rsidRDefault="006D1F56" w:rsidP="00891D2E">
      <w:pPr>
        <w:pStyle w:val="ListParagraph"/>
        <w:numPr>
          <w:ilvl w:val="0"/>
          <w:numId w:val="6"/>
        </w:numPr>
        <w:rPr>
          <w:lang w:val="en-IE"/>
        </w:rPr>
      </w:pPr>
      <w:r w:rsidRPr="00BE0942">
        <w:rPr>
          <w:lang w:val="en-IE"/>
        </w:rPr>
        <w:t xml:space="preserve">The </w:t>
      </w:r>
      <w:r w:rsidR="00D02A1E" w:rsidRPr="00BE0942">
        <w:rPr>
          <w:lang w:val="en-IE"/>
        </w:rPr>
        <w:t>System</w:t>
      </w:r>
      <w:r w:rsidRPr="00BE0942">
        <w:rPr>
          <w:lang w:val="en-IE"/>
        </w:rPr>
        <w:t xml:space="preserve"> is active and working correctly</w:t>
      </w:r>
    </w:p>
    <w:p w:rsidR="000547EB" w:rsidRDefault="000547EB" w:rsidP="00891D2E">
      <w:pPr>
        <w:pStyle w:val="ListParagraph"/>
        <w:numPr>
          <w:ilvl w:val="0"/>
          <w:numId w:val="6"/>
        </w:numPr>
        <w:rPr>
          <w:lang w:val="en-IE"/>
        </w:rPr>
      </w:pPr>
      <w:r w:rsidRPr="000547EB">
        <w:rPr>
          <w:lang w:val="en-IE"/>
        </w:rPr>
        <w:t>The Artist is signed in</w:t>
      </w:r>
    </w:p>
    <w:p w:rsidR="000547EB" w:rsidRDefault="000547EB" w:rsidP="00891D2E">
      <w:pPr>
        <w:pStyle w:val="ListParagraph"/>
        <w:numPr>
          <w:ilvl w:val="0"/>
          <w:numId w:val="6"/>
        </w:numPr>
        <w:rPr>
          <w:lang w:val="en-IE"/>
        </w:rPr>
      </w:pPr>
      <w:r>
        <w:rPr>
          <w:lang w:val="en-IE"/>
        </w:rPr>
        <w:t>The Artist has not previously created a Page.</w:t>
      </w:r>
    </w:p>
    <w:p w:rsidR="002649BB" w:rsidRPr="000547EB" w:rsidRDefault="000547EB" w:rsidP="00891D2E">
      <w:pPr>
        <w:pStyle w:val="ListParagraph"/>
        <w:numPr>
          <w:ilvl w:val="0"/>
          <w:numId w:val="6"/>
        </w:numPr>
        <w:rPr>
          <w:lang w:val="en-IE"/>
        </w:rPr>
      </w:pPr>
      <w:r w:rsidRPr="000547EB">
        <w:rPr>
          <w:lang w:val="en-IE"/>
        </w:rPr>
        <w:t xml:space="preserve">MySQL is </w:t>
      </w:r>
      <w:r w:rsidR="006D1F56" w:rsidRPr="000547EB">
        <w:rPr>
          <w:lang w:val="en-IE"/>
        </w:rPr>
        <w:t>connecting correctly.</w:t>
      </w:r>
    </w:p>
    <w:p w:rsidR="00192D73" w:rsidRPr="00BE0942" w:rsidRDefault="00192D73" w:rsidP="00891D2E">
      <w:pPr>
        <w:pStyle w:val="ListParagraph"/>
        <w:numPr>
          <w:ilvl w:val="0"/>
          <w:numId w:val="6"/>
        </w:numPr>
        <w:rPr>
          <w:lang w:val="en-IE"/>
        </w:rPr>
      </w:pPr>
      <w:r w:rsidRPr="00BE0942">
        <w:rPr>
          <w:lang w:val="en-IE"/>
        </w:rPr>
        <w:t xml:space="preserve">An Error log file is stored </w:t>
      </w:r>
      <w:r w:rsidR="00DC1C2D" w:rsidRPr="00BE0942">
        <w:rPr>
          <w:lang w:val="en-IE"/>
        </w:rPr>
        <w:t xml:space="preserve">within </w:t>
      </w:r>
      <w:r w:rsidR="00DC1C2D">
        <w:rPr>
          <w:lang w:val="en-IE"/>
        </w:rPr>
        <w:t>the website’s files</w:t>
      </w:r>
      <w:r w:rsidRPr="00BE0942">
        <w:rPr>
          <w:lang w:val="en-IE"/>
        </w:rPr>
        <w:t>.</w:t>
      </w:r>
    </w:p>
    <w:p w:rsidR="00114ED4" w:rsidRPr="00BE0942" w:rsidRDefault="00114ED4" w:rsidP="002649BB">
      <w:pPr>
        <w:rPr>
          <w:b/>
          <w:lang w:val="en-IE"/>
        </w:rPr>
      </w:pPr>
      <w:r w:rsidRPr="00BE0942">
        <w:rPr>
          <w:b/>
          <w:lang w:val="en-IE"/>
        </w:rPr>
        <w:t>Activation</w:t>
      </w:r>
    </w:p>
    <w:p w:rsidR="00114ED4" w:rsidRPr="00BE0942" w:rsidRDefault="000547EB" w:rsidP="00114ED4">
      <w:pPr>
        <w:ind w:left="576"/>
        <w:rPr>
          <w:lang w:val="en-IE"/>
        </w:rPr>
      </w:pPr>
      <w:r>
        <w:rPr>
          <w:lang w:val="en-IE"/>
        </w:rPr>
        <w:t xml:space="preserve">This use case begins when the artist selects “Create Artist Page” from their </w:t>
      </w:r>
      <w:r w:rsidR="004B4DAF">
        <w:rPr>
          <w:lang w:val="en-IE"/>
        </w:rPr>
        <w:t>home menu</w:t>
      </w:r>
      <w:r>
        <w:rPr>
          <w:lang w:val="en-IE"/>
        </w:rPr>
        <w:t>.</w:t>
      </w:r>
    </w:p>
    <w:p w:rsidR="00114ED4" w:rsidRPr="00BE0942" w:rsidRDefault="00114ED4" w:rsidP="00114ED4">
      <w:pPr>
        <w:ind w:left="576"/>
        <w:rPr>
          <w:b/>
          <w:lang w:val="en-IE"/>
        </w:rPr>
      </w:pPr>
      <w:r w:rsidRPr="00BE0942">
        <w:rPr>
          <w:b/>
          <w:lang w:val="en-IE"/>
        </w:rPr>
        <w:t>Main flow</w:t>
      </w:r>
    </w:p>
    <w:p w:rsidR="00114ED4" w:rsidRPr="00BE0942" w:rsidRDefault="00F919F7" w:rsidP="00891D2E">
      <w:pPr>
        <w:numPr>
          <w:ilvl w:val="0"/>
          <w:numId w:val="7"/>
        </w:numPr>
        <w:spacing w:before="0" w:after="0"/>
        <w:jc w:val="left"/>
        <w:rPr>
          <w:lang w:val="en-IE"/>
        </w:rPr>
      </w:pPr>
      <w:r>
        <w:rPr>
          <w:lang w:val="en-IE"/>
        </w:rPr>
        <w:t>The Artist selects “Create Artist Page”</w:t>
      </w:r>
      <w:r w:rsidR="0067125F">
        <w:rPr>
          <w:lang w:val="en-IE"/>
        </w:rPr>
        <w:t xml:space="preserve"> &lt;See A1&gt;</w:t>
      </w:r>
    </w:p>
    <w:p w:rsidR="00D02A1E" w:rsidRPr="00BE0942" w:rsidRDefault="00D02A1E" w:rsidP="00891D2E">
      <w:pPr>
        <w:numPr>
          <w:ilvl w:val="0"/>
          <w:numId w:val="7"/>
        </w:numPr>
        <w:spacing w:before="0" w:after="0"/>
        <w:jc w:val="left"/>
        <w:rPr>
          <w:lang w:val="en-IE"/>
        </w:rPr>
      </w:pPr>
      <w:r w:rsidRPr="00BE0942">
        <w:rPr>
          <w:lang w:val="en-IE"/>
        </w:rPr>
        <w:t xml:space="preserve">The System </w:t>
      </w:r>
      <w:r w:rsidR="00F919F7">
        <w:rPr>
          <w:lang w:val="en-IE"/>
        </w:rPr>
        <w:t>brings the Artist to the</w:t>
      </w:r>
      <w:r w:rsidR="0067125F">
        <w:rPr>
          <w:lang w:val="en-IE"/>
        </w:rPr>
        <w:t xml:space="preserve"> Edit</w:t>
      </w:r>
      <w:r w:rsidR="00F919F7">
        <w:rPr>
          <w:lang w:val="en-IE"/>
        </w:rPr>
        <w:t xml:space="preserve"> Artist Page</w:t>
      </w:r>
      <w:r w:rsidR="0067125F">
        <w:rPr>
          <w:lang w:val="en-IE"/>
        </w:rPr>
        <w:t xml:space="preserve"> settings</w:t>
      </w:r>
      <w:r w:rsidR="00F919F7">
        <w:rPr>
          <w:lang w:val="en-IE"/>
        </w:rPr>
        <w:t>.</w:t>
      </w:r>
    </w:p>
    <w:p w:rsidR="00D02A1E" w:rsidRDefault="00F919F7" w:rsidP="00891D2E">
      <w:pPr>
        <w:numPr>
          <w:ilvl w:val="0"/>
          <w:numId w:val="7"/>
        </w:numPr>
        <w:spacing w:before="0" w:after="0"/>
        <w:jc w:val="left"/>
        <w:rPr>
          <w:lang w:val="en-IE"/>
        </w:rPr>
      </w:pPr>
      <w:r>
        <w:rPr>
          <w:lang w:val="en-IE"/>
        </w:rPr>
        <w:t>The Artist enters the relevant details.</w:t>
      </w:r>
    </w:p>
    <w:p w:rsidR="00F919F7" w:rsidRPr="00F919F7" w:rsidRDefault="00F919F7" w:rsidP="00F919F7">
      <w:pPr>
        <w:pStyle w:val="ListParagraph"/>
        <w:spacing w:before="0" w:after="0"/>
        <w:ind w:left="1293"/>
        <w:jc w:val="left"/>
        <w:rPr>
          <w:lang w:val="en-IE"/>
        </w:rPr>
      </w:pPr>
      <w:r>
        <w:rPr>
          <w:lang w:val="en-IE"/>
        </w:rPr>
        <w:t>[</w:t>
      </w:r>
      <w:r w:rsidRPr="00F919F7">
        <w:rPr>
          <w:lang w:val="en-IE"/>
        </w:rPr>
        <w:t xml:space="preserve">Such details include but not limited to </w:t>
      </w:r>
      <w:r>
        <w:rPr>
          <w:lang w:val="en-IE"/>
        </w:rPr>
        <w:t xml:space="preserve">the shop name, address, type (tattoos, piercings, body mods, all), gallery, </w:t>
      </w:r>
      <w:r w:rsidR="00C87729">
        <w:rPr>
          <w:lang w:val="en-IE"/>
        </w:rPr>
        <w:t>and so on]</w:t>
      </w:r>
    </w:p>
    <w:p w:rsidR="00C87729" w:rsidRPr="00C87729" w:rsidRDefault="00C87729" w:rsidP="00891D2E">
      <w:pPr>
        <w:pStyle w:val="ListParagraph"/>
        <w:numPr>
          <w:ilvl w:val="0"/>
          <w:numId w:val="7"/>
        </w:numPr>
        <w:spacing w:before="0" w:after="0"/>
        <w:jc w:val="left"/>
        <w:rPr>
          <w:lang w:val="en-IE"/>
        </w:rPr>
      </w:pPr>
      <w:r w:rsidRPr="00C87729">
        <w:rPr>
          <w:lang w:val="en-IE"/>
        </w:rPr>
        <w:t>The User selects “Continue”.</w:t>
      </w:r>
    </w:p>
    <w:p w:rsidR="00C87729" w:rsidRPr="00BE0942" w:rsidRDefault="00C87729" w:rsidP="00891D2E">
      <w:pPr>
        <w:numPr>
          <w:ilvl w:val="0"/>
          <w:numId w:val="7"/>
        </w:numPr>
        <w:spacing w:before="0" w:after="0"/>
        <w:ind w:left="1296"/>
        <w:jc w:val="left"/>
        <w:rPr>
          <w:lang w:val="en-IE"/>
        </w:rPr>
      </w:pPr>
      <w:r w:rsidRPr="00BE0942">
        <w:rPr>
          <w:lang w:val="en-IE"/>
        </w:rPr>
        <w:t xml:space="preserve">The System encrypts this information and put it into </w:t>
      </w:r>
      <w:r>
        <w:rPr>
          <w:lang w:val="en-IE"/>
        </w:rPr>
        <w:t>the MySQL database.</w:t>
      </w:r>
    </w:p>
    <w:p w:rsidR="00C87729" w:rsidRPr="00BE0942" w:rsidRDefault="00C87729" w:rsidP="00891D2E">
      <w:pPr>
        <w:numPr>
          <w:ilvl w:val="0"/>
          <w:numId w:val="7"/>
        </w:numPr>
        <w:spacing w:before="0" w:after="0"/>
        <w:ind w:left="1296"/>
        <w:jc w:val="left"/>
        <w:rPr>
          <w:lang w:val="en-IE"/>
        </w:rPr>
      </w:pPr>
      <w:r w:rsidRPr="00BE0942">
        <w:rPr>
          <w:lang w:val="en-IE"/>
        </w:rPr>
        <w:t xml:space="preserve">The System shows the User </w:t>
      </w:r>
      <w:r>
        <w:rPr>
          <w:lang w:val="en-IE"/>
        </w:rPr>
        <w:t>the home page.</w:t>
      </w:r>
    </w:p>
    <w:p w:rsidR="00114ED4" w:rsidRPr="00BE0942" w:rsidRDefault="00114ED4" w:rsidP="00114ED4">
      <w:pPr>
        <w:ind w:left="576"/>
        <w:rPr>
          <w:b/>
          <w:lang w:val="en-IE"/>
        </w:rPr>
      </w:pPr>
      <w:r w:rsidRPr="00BE0942">
        <w:rPr>
          <w:b/>
          <w:lang w:val="en-IE"/>
        </w:rPr>
        <w:t>Alternate flow</w:t>
      </w:r>
    </w:p>
    <w:p w:rsidR="00114ED4" w:rsidRPr="00BE0942" w:rsidRDefault="00114ED4" w:rsidP="00114ED4">
      <w:pPr>
        <w:pStyle w:val="A"/>
        <w:numPr>
          <w:ilvl w:val="0"/>
          <w:numId w:val="0"/>
        </w:numPr>
        <w:ind w:left="933" w:hanging="357"/>
        <w:rPr>
          <w:lang w:val="en-IE"/>
        </w:rPr>
      </w:pPr>
      <w:r w:rsidRPr="00BE0942">
        <w:rPr>
          <w:lang w:val="en-IE"/>
        </w:rPr>
        <w:t>A1: &lt;</w:t>
      </w:r>
      <w:r w:rsidR="0067125F">
        <w:rPr>
          <w:lang w:val="en-IE"/>
        </w:rPr>
        <w:t>Edit Page&gt;</w:t>
      </w:r>
    </w:p>
    <w:p w:rsidR="00114ED4" w:rsidRDefault="00114ED4" w:rsidP="00891D2E">
      <w:pPr>
        <w:numPr>
          <w:ilvl w:val="0"/>
          <w:numId w:val="5"/>
        </w:numPr>
        <w:spacing w:before="0" w:after="0"/>
        <w:ind w:left="1296"/>
        <w:jc w:val="left"/>
        <w:rPr>
          <w:lang w:val="en-IE"/>
        </w:rPr>
      </w:pPr>
      <w:r w:rsidRPr="00BE0942">
        <w:rPr>
          <w:lang w:val="en-IE"/>
        </w:rPr>
        <w:t xml:space="preserve">The </w:t>
      </w:r>
      <w:r w:rsidR="0001448C" w:rsidRPr="00BE0942">
        <w:rPr>
          <w:lang w:val="en-IE"/>
        </w:rPr>
        <w:t>User</w:t>
      </w:r>
      <w:r w:rsidR="00CE473D" w:rsidRPr="00BE0942">
        <w:rPr>
          <w:lang w:val="en-IE"/>
        </w:rPr>
        <w:t xml:space="preserve"> selects </w:t>
      </w:r>
      <w:r w:rsidR="0067125F">
        <w:rPr>
          <w:lang w:val="en-IE"/>
        </w:rPr>
        <w:t>“Edit Artist Page”</w:t>
      </w:r>
    </w:p>
    <w:p w:rsidR="0067125F" w:rsidRPr="00BE0942" w:rsidRDefault="0067125F" w:rsidP="0067125F">
      <w:pPr>
        <w:spacing w:before="0" w:after="0"/>
        <w:ind w:left="1296"/>
        <w:jc w:val="left"/>
        <w:rPr>
          <w:lang w:val="en-IE"/>
        </w:rPr>
      </w:pPr>
      <w:r>
        <w:rPr>
          <w:lang w:val="en-IE"/>
        </w:rPr>
        <w:t>&lt;Returns to number 2 in Main Flow&gt;</w:t>
      </w:r>
    </w:p>
    <w:p w:rsidR="00CE473D" w:rsidRPr="0067125F" w:rsidRDefault="00CE473D" w:rsidP="0041071A">
      <w:pPr>
        <w:pStyle w:val="ListParagraph"/>
        <w:numPr>
          <w:ilvl w:val="0"/>
          <w:numId w:val="18"/>
        </w:numPr>
        <w:spacing w:before="0" w:after="0"/>
        <w:jc w:val="left"/>
        <w:rPr>
          <w:lang w:val="en-IE"/>
        </w:rPr>
      </w:pPr>
      <w:r w:rsidRPr="0067125F">
        <w:rPr>
          <w:lang w:val="en-IE"/>
        </w:rPr>
        <w:t xml:space="preserve">The System </w:t>
      </w:r>
      <w:r w:rsidR="0067125F" w:rsidRPr="0067125F">
        <w:rPr>
          <w:lang w:val="en-IE"/>
        </w:rPr>
        <w:t>loads the Artist’s Page information from the database.</w:t>
      </w:r>
      <w:r w:rsidRPr="0067125F">
        <w:rPr>
          <w:lang w:val="en-IE"/>
        </w:rPr>
        <w:t xml:space="preserve"> </w:t>
      </w:r>
    </w:p>
    <w:p w:rsidR="00CE473D" w:rsidRPr="00BE0942" w:rsidRDefault="0067125F" w:rsidP="0067125F">
      <w:pPr>
        <w:spacing w:before="0" w:after="0"/>
        <w:ind w:left="1296"/>
        <w:jc w:val="left"/>
        <w:rPr>
          <w:lang w:val="en-IE"/>
        </w:rPr>
      </w:pPr>
      <w:r>
        <w:rPr>
          <w:lang w:val="en-IE"/>
        </w:rPr>
        <w:t>&lt;Returns to number 3 in Main Flow&gt;</w:t>
      </w:r>
    </w:p>
    <w:p w:rsidR="00CE473D" w:rsidRPr="00BE0942" w:rsidRDefault="00CE473D" w:rsidP="00235940">
      <w:pPr>
        <w:pStyle w:val="A"/>
        <w:numPr>
          <w:ilvl w:val="0"/>
          <w:numId w:val="0"/>
        </w:numPr>
        <w:rPr>
          <w:lang w:val="en-IE"/>
        </w:rPr>
      </w:pPr>
    </w:p>
    <w:p w:rsidR="00114ED4" w:rsidRPr="00BE0942" w:rsidRDefault="00114ED4" w:rsidP="00114ED4">
      <w:pPr>
        <w:pStyle w:val="A"/>
        <w:numPr>
          <w:ilvl w:val="0"/>
          <w:numId w:val="0"/>
        </w:numPr>
        <w:ind w:left="936"/>
        <w:rPr>
          <w:lang w:val="en-IE"/>
        </w:rPr>
      </w:pPr>
    </w:p>
    <w:p w:rsidR="00114ED4" w:rsidRPr="00BE0942" w:rsidRDefault="00114ED4" w:rsidP="00114ED4">
      <w:pPr>
        <w:ind w:left="576"/>
        <w:rPr>
          <w:b/>
          <w:lang w:val="en-IE"/>
        </w:rPr>
      </w:pPr>
      <w:r w:rsidRPr="00BE0942">
        <w:rPr>
          <w:b/>
          <w:lang w:val="en-IE"/>
        </w:rPr>
        <w:t>Exceptional flow</w:t>
      </w:r>
    </w:p>
    <w:p w:rsidR="0067125F" w:rsidRPr="00BE0942" w:rsidRDefault="0067125F" w:rsidP="0067125F">
      <w:pPr>
        <w:pStyle w:val="A"/>
        <w:numPr>
          <w:ilvl w:val="0"/>
          <w:numId w:val="0"/>
        </w:numPr>
        <w:ind w:left="933" w:hanging="357"/>
        <w:rPr>
          <w:lang w:val="en-IE"/>
        </w:rPr>
      </w:pPr>
      <w:r w:rsidRPr="00BE0942">
        <w:rPr>
          <w:lang w:val="en-IE"/>
        </w:rPr>
        <w:t xml:space="preserve">E1: System cannot connect to </w:t>
      </w:r>
      <w:r>
        <w:rPr>
          <w:lang w:val="en-IE"/>
        </w:rPr>
        <w:t>MySQL</w:t>
      </w:r>
    </w:p>
    <w:p w:rsidR="0067125F" w:rsidRPr="00BE0942" w:rsidRDefault="0067125F" w:rsidP="0041071A">
      <w:pPr>
        <w:pStyle w:val="A"/>
        <w:numPr>
          <w:ilvl w:val="0"/>
          <w:numId w:val="19"/>
        </w:numPr>
        <w:rPr>
          <w:lang w:val="en-IE"/>
        </w:rPr>
      </w:pPr>
      <w:r w:rsidRPr="00BE0942">
        <w:rPr>
          <w:lang w:val="en-IE"/>
        </w:rPr>
        <w:t xml:space="preserve">The System cannot connect </w:t>
      </w:r>
      <w:r>
        <w:rPr>
          <w:lang w:val="en-IE"/>
        </w:rPr>
        <w:t>MySQL Database</w:t>
      </w:r>
    </w:p>
    <w:p w:rsidR="0067125F" w:rsidRDefault="0067125F" w:rsidP="0041071A">
      <w:pPr>
        <w:pStyle w:val="A"/>
        <w:numPr>
          <w:ilvl w:val="0"/>
          <w:numId w:val="19"/>
        </w:numPr>
        <w:rPr>
          <w:lang w:val="en-IE"/>
        </w:rPr>
      </w:pPr>
      <w:r w:rsidRPr="00BE0942">
        <w:rPr>
          <w:lang w:val="en-IE"/>
        </w:rPr>
        <w:t>The System displays</w:t>
      </w:r>
      <w:r>
        <w:rPr>
          <w:lang w:val="en-IE"/>
        </w:rPr>
        <w:t xml:space="preserve"> a message to the user sating</w:t>
      </w:r>
      <w:r w:rsidRPr="00BE0942">
        <w:rPr>
          <w:lang w:val="en-IE"/>
        </w:rPr>
        <w:t xml:space="preserve"> that technical difficulties are occurring.</w:t>
      </w:r>
    </w:p>
    <w:p w:rsidR="0067125F" w:rsidRPr="00D10542" w:rsidRDefault="0067125F" w:rsidP="0041071A">
      <w:pPr>
        <w:pStyle w:val="A"/>
        <w:numPr>
          <w:ilvl w:val="0"/>
          <w:numId w:val="19"/>
        </w:numPr>
        <w:rPr>
          <w:lang w:val="en-IE"/>
        </w:rPr>
      </w:pPr>
      <w:r w:rsidRPr="00D10542">
        <w:rPr>
          <w:lang w:val="en-IE"/>
        </w:rPr>
        <w:t>The System stores what happened into an error log.</w:t>
      </w:r>
    </w:p>
    <w:p w:rsidR="0067125F" w:rsidRPr="00BE0942" w:rsidRDefault="0067125F" w:rsidP="0067125F">
      <w:pPr>
        <w:pStyle w:val="A"/>
        <w:numPr>
          <w:ilvl w:val="0"/>
          <w:numId w:val="0"/>
        </w:numPr>
        <w:ind w:left="1293"/>
        <w:rPr>
          <w:lang w:val="en-IE"/>
        </w:rPr>
      </w:pPr>
      <w:r w:rsidRPr="00BE0942">
        <w:rPr>
          <w:lang w:val="en-IE"/>
        </w:rPr>
        <w:t>&lt;Returns to number 1 in Main Flow&gt;</w:t>
      </w:r>
    </w:p>
    <w:p w:rsidR="00114ED4" w:rsidRPr="00BE0942" w:rsidRDefault="00114ED4" w:rsidP="0067125F">
      <w:pPr>
        <w:pStyle w:val="A"/>
        <w:numPr>
          <w:ilvl w:val="0"/>
          <w:numId w:val="0"/>
        </w:numPr>
        <w:rPr>
          <w:lang w:val="en-IE"/>
        </w:rPr>
      </w:pPr>
    </w:p>
    <w:p w:rsidR="00114ED4" w:rsidRPr="00BE0942" w:rsidRDefault="00114ED4" w:rsidP="00114ED4">
      <w:pPr>
        <w:ind w:left="576"/>
        <w:rPr>
          <w:b/>
          <w:lang w:val="en-IE"/>
        </w:rPr>
      </w:pPr>
      <w:r w:rsidRPr="00BE0942">
        <w:rPr>
          <w:b/>
          <w:lang w:val="en-IE"/>
        </w:rPr>
        <w:t>Termination</w:t>
      </w:r>
    </w:p>
    <w:p w:rsidR="00114ED4" w:rsidRPr="00BE0942" w:rsidRDefault="00235940" w:rsidP="00114ED4">
      <w:pPr>
        <w:ind w:left="576"/>
        <w:rPr>
          <w:lang w:val="en-IE"/>
        </w:rPr>
      </w:pPr>
      <w:r w:rsidRPr="00BE0942">
        <w:rPr>
          <w:lang w:val="en-IE"/>
        </w:rPr>
        <w:t xml:space="preserve">This Use Case is terminated when </w:t>
      </w:r>
      <w:r w:rsidR="0067125F">
        <w:rPr>
          <w:lang w:val="en-IE"/>
        </w:rPr>
        <w:t>the Artist has successfully created or edited their Artist Page.</w:t>
      </w:r>
    </w:p>
    <w:p w:rsidR="00114ED4" w:rsidRPr="00BE0942" w:rsidRDefault="00114ED4" w:rsidP="00114ED4">
      <w:pPr>
        <w:ind w:left="576"/>
        <w:rPr>
          <w:b/>
          <w:lang w:val="en-IE"/>
        </w:rPr>
      </w:pPr>
    </w:p>
    <w:p w:rsidR="00114ED4" w:rsidRPr="00BE0942" w:rsidRDefault="00114ED4" w:rsidP="00114ED4">
      <w:pPr>
        <w:ind w:left="576"/>
        <w:rPr>
          <w:b/>
          <w:lang w:val="en-IE"/>
        </w:rPr>
      </w:pPr>
      <w:r w:rsidRPr="00BE0942">
        <w:rPr>
          <w:b/>
          <w:lang w:val="en-IE"/>
        </w:rPr>
        <w:t>Post condition</w:t>
      </w:r>
    </w:p>
    <w:p w:rsidR="00114ED4" w:rsidRPr="00BE0942" w:rsidRDefault="00114ED4" w:rsidP="00114ED4">
      <w:pPr>
        <w:ind w:left="576"/>
        <w:rPr>
          <w:lang w:val="en-IE"/>
        </w:rPr>
      </w:pPr>
      <w:r w:rsidRPr="00BE0942">
        <w:rPr>
          <w:lang w:val="en-IE"/>
        </w:rPr>
        <w:t xml:space="preserve">The </w:t>
      </w:r>
      <w:r w:rsidR="00D02A1E" w:rsidRPr="00BE0942">
        <w:rPr>
          <w:lang w:val="en-IE"/>
        </w:rPr>
        <w:t>System</w:t>
      </w:r>
      <w:r w:rsidRPr="00BE0942">
        <w:rPr>
          <w:lang w:val="en-IE"/>
        </w:rPr>
        <w:t xml:space="preserve"> goes into a wait state</w:t>
      </w:r>
    </w:p>
    <w:p w:rsidR="004D6EFC" w:rsidRPr="00BE0942" w:rsidRDefault="004D6EFC" w:rsidP="00114ED4">
      <w:pPr>
        <w:ind w:left="576"/>
        <w:rPr>
          <w:lang w:val="en-IE"/>
        </w:rPr>
      </w:pPr>
    </w:p>
    <w:p w:rsidR="004D6EFC" w:rsidRPr="00BE0942" w:rsidRDefault="004D6EFC" w:rsidP="004D6EFC">
      <w:pPr>
        <w:pStyle w:val="Heading3"/>
        <w:tabs>
          <w:tab w:val="clear" w:pos="1080"/>
          <w:tab w:val="num" w:pos="1656"/>
        </w:tabs>
        <w:rPr>
          <w:lang w:val="en-IE"/>
        </w:rPr>
      </w:pPr>
      <w:bookmarkStart w:id="79" w:name="_Toc25064863"/>
      <w:r w:rsidRPr="00BE0942">
        <w:rPr>
          <w:lang w:val="en-IE"/>
        </w:rPr>
        <w:t xml:space="preserve">Requirement 3: </w:t>
      </w:r>
      <w:r w:rsidR="0067125F">
        <w:rPr>
          <w:lang w:val="en-IE"/>
        </w:rPr>
        <w:t xml:space="preserve">Create </w:t>
      </w:r>
      <w:r w:rsidR="00074395">
        <w:rPr>
          <w:lang w:val="en-IE"/>
        </w:rPr>
        <w:t>W</w:t>
      </w:r>
      <w:r w:rsidR="0067125F">
        <w:rPr>
          <w:lang w:val="en-IE"/>
        </w:rPr>
        <w:t xml:space="preserve">ork </w:t>
      </w:r>
      <w:r w:rsidR="00074395">
        <w:rPr>
          <w:lang w:val="en-IE"/>
        </w:rPr>
        <w:t>S</w:t>
      </w:r>
      <w:r w:rsidR="0067125F">
        <w:rPr>
          <w:lang w:val="en-IE"/>
        </w:rPr>
        <w:t>chedule</w:t>
      </w:r>
      <w:bookmarkEnd w:id="79"/>
    </w:p>
    <w:p w:rsidR="004D6EFC" w:rsidRPr="00BE0942" w:rsidRDefault="004D6EFC" w:rsidP="004D6EFC">
      <w:pPr>
        <w:pStyle w:val="Heading4"/>
        <w:tabs>
          <w:tab w:val="clear" w:pos="1224"/>
          <w:tab w:val="num" w:pos="1800"/>
        </w:tabs>
        <w:rPr>
          <w:lang w:val="en-IE"/>
        </w:rPr>
      </w:pPr>
      <w:r w:rsidRPr="00BE0942">
        <w:rPr>
          <w:lang w:val="en-IE"/>
        </w:rPr>
        <w:t>Description &amp; Priority</w:t>
      </w:r>
    </w:p>
    <w:p w:rsidR="004D6EFC" w:rsidRPr="00BE0942" w:rsidRDefault="004D6EFC" w:rsidP="004D6EFC">
      <w:pPr>
        <w:rPr>
          <w:lang w:val="en-IE"/>
        </w:rPr>
      </w:pPr>
      <w:r w:rsidRPr="00BE0942">
        <w:rPr>
          <w:lang w:val="en-IE"/>
        </w:rPr>
        <w:t xml:space="preserve">This Use Case describes how </w:t>
      </w:r>
      <w:r w:rsidR="0067125F">
        <w:rPr>
          <w:lang w:val="en-IE"/>
        </w:rPr>
        <w:t>an Artist creates their work schedule, to indicate when they are available to work.</w:t>
      </w:r>
    </w:p>
    <w:p w:rsidR="004D6EFC" w:rsidRPr="00BE0942" w:rsidRDefault="004D6EFC" w:rsidP="004D6EFC">
      <w:pPr>
        <w:pStyle w:val="Heading4"/>
        <w:tabs>
          <w:tab w:val="clear" w:pos="1224"/>
          <w:tab w:val="num" w:pos="1800"/>
        </w:tabs>
        <w:rPr>
          <w:lang w:val="en-IE"/>
        </w:rPr>
      </w:pPr>
      <w:r w:rsidRPr="00BE0942">
        <w:rPr>
          <w:lang w:val="en-IE"/>
        </w:rPr>
        <w:t xml:space="preserve">Use Case </w:t>
      </w:r>
    </w:p>
    <w:p w:rsidR="004D6EFC" w:rsidRPr="00BE0942" w:rsidRDefault="004D6EFC" w:rsidP="004D6EFC">
      <w:pPr>
        <w:ind w:left="576"/>
        <w:rPr>
          <w:lang w:val="en-IE"/>
        </w:rPr>
      </w:pPr>
      <w:r w:rsidRPr="00BE0942">
        <w:rPr>
          <w:b/>
          <w:lang w:val="en-IE"/>
        </w:rPr>
        <w:t>Unique ID:</w:t>
      </w:r>
      <w:r w:rsidRPr="00BE0942">
        <w:rPr>
          <w:lang w:val="en-IE"/>
        </w:rPr>
        <w:t xml:space="preserve"> </w:t>
      </w:r>
      <w:r w:rsidR="006D3491">
        <w:rPr>
          <w:lang w:val="en-IE"/>
        </w:rPr>
        <w:t>S</w:t>
      </w:r>
      <w:r w:rsidR="00DC1C2D">
        <w:rPr>
          <w:lang w:val="en-IE"/>
        </w:rPr>
        <w:t>etched</w:t>
      </w:r>
    </w:p>
    <w:p w:rsidR="004D6EFC" w:rsidRPr="00BE0942" w:rsidRDefault="004D6EFC" w:rsidP="004D6EFC">
      <w:pPr>
        <w:ind w:left="576"/>
        <w:rPr>
          <w:b/>
          <w:lang w:val="en-IE"/>
        </w:rPr>
      </w:pPr>
      <w:r w:rsidRPr="00BE0942">
        <w:rPr>
          <w:b/>
          <w:lang w:val="en-IE"/>
        </w:rPr>
        <w:t>Scope</w:t>
      </w:r>
    </w:p>
    <w:p w:rsidR="004D6EFC" w:rsidRPr="00BE0942" w:rsidRDefault="004D6EFC" w:rsidP="004D6EFC">
      <w:pPr>
        <w:ind w:left="576"/>
        <w:rPr>
          <w:lang w:val="en-IE"/>
        </w:rPr>
      </w:pPr>
      <w:r w:rsidRPr="00BE0942">
        <w:rPr>
          <w:lang w:val="en-IE"/>
        </w:rPr>
        <w:t xml:space="preserve">The scope of this use </w:t>
      </w:r>
      <w:r w:rsidR="0067125F">
        <w:rPr>
          <w:lang w:val="en-IE"/>
        </w:rPr>
        <w:t xml:space="preserve">case is </w:t>
      </w:r>
      <w:r w:rsidR="007A2207">
        <w:rPr>
          <w:lang w:val="en-IE"/>
        </w:rPr>
        <w:t xml:space="preserve">for the Artist to create and edit their work schedule. </w:t>
      </w:r>
    </w:p>
    <w:p w:rsidR="004D6EFC" w:rsidRPr="00BE0942" w:rsidRDefault="004D6EFC" w:rsidP="004D6EFC">
      <w:pPr>
        <w:ind w:left="576"/>
        <w:rPr>
          <w:lang w:val="en-IE"/>
        </w:rPr>
      </w:pPr>
      <w:r w:rsidRPr="00BE0942">
        <w:rPr>
          <w:b/>
          <w:lang w:val="en-IE"/>
        </w:rPr>
        <w:t>Description</w:t>
      </w:r>
    </w:p>
    <w:p w:rsidR="004D6EFC" w:rsidRPr="00BE0942" w:rsidRDefault="004D6EFC" w:rsidP="004D6EFC">
      <w:pPr>
        <w:ind w:left="576"/>
        <w:rPr>
          <w:lang w:val="en-IE"/>
        </w:rPr>
      </w:pPr>
      <w:r w:rsidRPr="00BE0942">
        <w:rPr>
          <w:lang w:val="en-IE"/>
        </w:rPr>
        <w:t xml:space="preserve">This use case </w:t>
      </w:r>
      <w:r w:rsidR="00033AAE" w:rsidRPr="00BE0942">
        <w:rPr>
          <w:lang w:val="en-IE"/>
        </w:rPr>
        <w:t xml:space="preserve">describes how </w:t>
      </w:r>
      <w:r w:rsidR="004B4DAF">
        <w:rPr>
          <w:lang w:val="en-IE"/>
        </w:rPr>
        <w:t xml:space="preserve">the Artist can set up and edit their work schedule so Client’s will be able to book time slots when the Artist is available. </w:t>
      </w:r>
    </w:p>
    <w:p w:rsidR="004D6EFC" w:rsidRPr="00BE0942" w:rsidRDefault="004D6EFC" w:rsidP="004D6EFC">
      <w:pPr>
        <w:ind w:left="576"/>
        <w:rPr>
          <w:b/>
          <w:lang w:val="en-IE"/>
        </w:rPr>
      </w:pPr>
      <w:r w:rsidRPr="00BE0942">
        <w:rPr>
          <w:b/>
          <w:lang w:val="en-IE"/>
        </w:rPr>
        <w:t>Use Case Diagram</w:t>
      </w:r>
    </w:p>
    <w:p w:rsidR="004D6EFC" w:rsidRPr="00BE0942" w:rsidRDefault="00690C0E" w:rsidP="004D6EFC">
      <w:pPr>
        <w:ind w:left="576"/>
        <w:rPr>
          <w:b/>
          <w:lang w:val="en-IE"/>
        </w:rPr>
      </w:pPr>
      <w:r>
        <w:rPr>
          <w:b/>
          <w:noProof/>
          <w:lang w:val="en-IE" w:eastAsia="en-IE"/>
        </w:rPr>
        <w:lastRenderedPageBreak/>
        <w:drawing>
          <wp:inline distT="0" distB="0" distL="0" distR="0">
            <wp:extent cx="4562475" cy="28011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784" cy="2807476"/>
                    </a:xfrm>
                    <a:prstGeom prst="rect">
                      <a:avLst/>
                    </a:prstGeom>
                    <a:noFill/>
                    <a:ln>
                      <a:noFill/>
                    </a:ln>
                  </pic:spPr>
                </pic:pic>
              </a:graphicData>
            </a:graphic>
          </wp:inline>
        </w:drawing>
      </w:r>
    </w:p>
    <w:p w:rsidR="004D6EFC" w:rsidRPr="00BE0942" w:rsidRDefault="004D6EFC" w:rsidP="004D6EFC">
      <w:pPr>
        <w:ind w:left="576"/>
        <w:rPr>
          <w:b/>
          <w:lang w:val="en-IE"/>
        </w:rPr>
      </w:pPr>
      <w:r w:rsidRPr="00BE0942">
        <w:rPr>
          <w:b/>
          <w:lang w:val="en-IE"/>
        </w:rPr>
        <w:t>Flow Description</w:t>
      </w:r>
    </w:p>
    <w:p w:rsidR="004D6EFC" w:rsidRPr="00BE0942" w:rsidRDefault="004D6EFC" w:rsidP="004D6EFC">
      <w:pPr>
        <w:ind w:left="576"/>
        <w:rPr>
          <w:b/>
          <w:lang w:val="en-IE"/>
        </w:rPr>
      </w:pPr>
      <w:r w:rsidRPr="00BE0942">
        <w:rPr>
          <w:b/>
          <w:lang w:val="en-IE"/>
        </w:rPr>
        <w:t>Precondition</w:t>
      </w:r>
    </w:p>
    <w:p w:rsidR="004D6EFC" w:rsidRPr="00BE0942" w:rsidRDefault="004D6EFC" w:rsidP="00891D2E">
      <w:pPr>
        <w:pStyle w:val="ListParagraph"/>
        <w:numPr>
          <w:ilvl w:val="0"/>
          <w:numId w:val="6"/>
        </w:numPr>
        <w:rPr>
          <w:lang w:val="en-IE"/>
        </w:rPr>
      </w:pPr>
      <w:r w:rsidRPr="00BE0942">
        <w:rPr>
          <w:lang w:val="en-IE"/>
        </w:rPr>
        <w:t>The System is active and working correctly</w:t>
      </w:r>
    </w:p>
    <w:p w:rsidR="004D6EFC" w:rsidRDefault="007A2207" w:rsidP="00891D2E">
      <w:pPr>
        <w:pStyle w:val="ListParagraph"/>
        <w:numPr>
          <w:ilvl w:val="0"/>
          <w:numId w:val="6"/>
        </w:numPr>
        <w:rPr>
          <w:lang w:val="en-IE"/>
        </w:rPr>
      </w:pPr>
      <w:r>
        <w:rPr>
          <w:lang w:val="en-IE"/>
        </w:rPr>
        <w:t>The Artist is signed in</w:t>
      </w:r>
    </w:p>
    <w:p w:rsidR="00033AAE" w:rsidRPr="00645B6D" w:rsidRDefault="007A2207" w:rsidP="00645B6D">
      <w:pPr>
        <w:pStyle w:val="ListParagraph"/>
        <w:numPr>
          <w:ilvl w:val="0"/>
          <w:numId w:val="6"/>
        </w:numPr>
        <w:rPr>
          <w:lang w:val="en-IE"/>
        </w:rPr>
      </w:pPr>
      <w:r>
        <w:rPr>
          <w:lang w:val="en-IE"/>
        </w:rPr>
        <w:t xml:space="preserve">The MySQL database and connection </w:t>
      </w:r>
      <w:r w:rsidR="004B4DAF">
        <w:rPr>
          <w:lang w:val="en-IE"/>
        </w:rPr>
        <w:t>are</w:t>
      </w:r>
      <w:r>
        <w:rPr>
          <w:lang w:val="en-IE"/>
        </w:rPr>
        <w:t xml:space="preserve"> actively working </w:t>
      </w:r>
      <w:r w:rsidR="00645B6D">
        <w:rPr>
          <w:lang w:val="en-IE"/>
        </w:rPr>
        <w:t xml:space="preserve">correctly. </w:t>
      </w:r>
    </w:p>
    <w:p w:rsidR="004B4DAF" w:rsidRPr="00BE0942" w:rsidRDefault="004B4DAF" w:rsidP="00891D2E">
      <w:pPr>
        <w:pStyle w:val="ListParagraph"/>
        <w:numPr>
          <w:ilvl w:val="0"/>
          <w:numId w:val="6"/>
        </w:numPr>
        <w:rPr>
          <w:lang w:val="en-IE"/>
        </w:rPr>
      </w:pPr>
      <w:r>
        <w:rPr>
          <w:lang w:val="en-IE"/>
        </w:rPr>
        <w:t>Appointments (Artist) and bookings (Client) are displayed on a calendar on the website, but stored in the MySQL database.</w:t>
      </w:r>
    </w:p>
    <w:p w:rsidR="004D6EFC" w:rsidRPr="00BE0942" w:rsidRDefault="004D6EFC" w:rsidP="00891D2E">
      <w:pPr>
        <w:pStyle w:val="ListParagraph"/>
        <w:numPr>
          <w:ilvl w:val="0"/>
          <w:numId w:val="6"/>
        </w:numPr>
        <w:rPr>
          <w:lang w:val="en-IE"/>
        </w:rPr>
      </w:pPr>
      <w:r w:rsidRPr="00BE0942">
        <w:rPr>
          <w:lang w:val="en-IE"/>
        </w:rPr>
        <w:t xml:space="preserve">An Error log file is stored </w:t>
      </w:r>
      <w:r w:rsidR="00DC1C2D" w:rsidRPr="00BE0942">
        <w:rPr>
          <w:lang w:val="en-IE"/>
        </w:rPr>
        <w:t xml:space="preserve">within </w:t>
      </w:r>
      <w:r w:rsidR="00DC1C2D">
        <w:rPr>
          <w:lang w:val="en-IE"/>
        </w:rPr>
        <w:t>the website’s files</w:t>
      </w:r>
      <w:r w:rsidRPr="00BE0942">
        <w:rPr>
          <w:lang w:val="en-IE"/>
        </w:rPr>
        <w:t>.</w:t>
      </w:r>
    </w:p>
    <w:p w:rsidR="004D6EFC" w:rsidRPr="00BE0942" w:rsidRDefault="004D6EFC" w:rsidP="004D6EFC">
      <w:pPr>
        <w:rPr>
          <w:b/>
          <w:lang w:val="en-IE"/>
        </w:rPr>
      </w:pPr>
      <w:r w:rsidRPr="00BE0942">
        <w:rPr>
          <w:b/>
          <w:lang w:val="en-IE"/>
        </w:rPr>
        <w:t>Activation</w:t>
      </w:r>
    </w:p>
    <w:p w:rsidR="004D6EFC" w:rsidRPr="00BE0942" w:rsidRDefault="004D6EFC" w:rsidP="004D6EFC">
      <w:pPr>
        <w:ind w:left="576"/>
        <w:rPr>
          <w:lang w:val="en-IE"/>
        </w:rPr>
      </w:pPr>
      <w:r w:rsidRPr="00BE0942">
        <w:rPr>
          <w:lang w:val="en-IE"/>
        </w:rPr>
        <w:t xml:space="preserve">This use case starts </w:t>
      </w:r>
      <w:r w:rsidR="00033AAE" w:rsidRPr="00BE0942">
        <w:rPr>
          <w:lang w:val="en-IE"/>
        </w:rPr>
        <w:t xml:space="preserve">when the selects </w:t>
      </w:r>
      <w:r w:rsidR="004B4DAF">
        <w:rPr>
          <w:lang w:val="en-IE"/>
        </w:rPr>
        <w:t xml:space="preserve">“Appointments” on their home menu. </w:t>
      </w:r>
    </w:p>
    <w:p w:rsidR="004D6EFC" w:rsidRPr="00BE0942" w:rsidRDefault="004D6EFC" w:rsidP="004D6EFC">
      <w:pPr>
        <w:ind w:left="576"/>
        <w:rPr>
          <w:b/>
          <w:lang w:val="en-IE"/>
        </w:rPr>
      </w:pPr>
      <w:r w:rsidRPr="00BE0942">
        <w:rPr>
          <w:b/>
          <w:lang w:val="en-IE"/>
        </w:rPr>
        <w:t>Main flow</w:t>
      </w:r>
    </w:p>
    <w:p w:rsidR="004D6EFC" w:rsidRDefault="004B4DAF" w:rsidP="00891D2E">
      <w:pPr>
        <w:numPr>
          <w:ilvl w:val="0"/>
          <w:numId w:val="8"/>
        </w:numPr>
        <w:spacing w:before="0" w:after="0"/>
        <w:jc w:val="left"/>
        <w:rPr>
          <w:lang w:val="en-IE"/>
        </w:rPr>
      </w:pPr>
      <w:r>
        <w:rPr>
          <w:lang w:val="en-IE"/>
        </w:rPr>
        <w:t>The Artist selects “Appointments” from their home menu.</w:t>
      </w:r>
    </w:p>
    <w:p w:rsidR="004B4DAF" w:rsidRDefault="004B4DAF" w:rsidP="00891D2E">
      <w:pPr>
        <w:numPr>
          <w:ilvl w:val="0"/>
          <w:numId w:val="8"/>
        </w:numPr>
        <w:spacing w:before="0" w:after="0"/>
        <w:jc w:val="left"/>
        <w:rPr>
          <w:lang w:val="en-IE"/>
        </w:rPr>
      </w:pPr>
      <w:r>
        <w:rPr>
          <w:lang w:val="en-IE"/>
        </w:rPr>
        <w:t xml:space="preserve">The System checks if there is a calendar created for this </w:t>
      </w:r>
      <w:r w:rsidR="003809F7">
        <w:rPr>
          <w:lang w:val="en-IE"/>
        </w:rPr>
        <w:t>user. &lt;See A1&gt;</w:t>
      </w:r>
    </w:p>
    <w:p w:rsidR="004B4DAF" w:rsidRDefault="004B4DAF" w:rsidP="00891D2E">
      <w:pPr>
        <w:numPr>
          <w:ilvl w:val="0"/>
          <w:numId w:val="8"/>
        </w:numPr>
        <w:spacing w:before="0" w:after="0"/>
        <w:jc w:val="left"/>
        <w:rPr>
          <w:lang w:val="en-IE"/>
        </w:rPr>
      </w:pPr>
      <w:r>
        <w:rPr>
          <w:lang w:val="en-IE"/>
        </w:rPr>
        <w:t>The Artist selects the days and times they are available to work for the working month.</w:t>
      </w:r>
    </w:p>
    <w:p w:rsidR="004B4DAF" w:rsidRDefault="004B4DAF" w:rsidP="004B4DAF">
      <w:pPr>
        <w:spacing w:before="0" w:after="0"/>
        <w:ind w:left="1293"/>
        <w:jc w:val="left"/>
        <w:rPr>
          <w:lang w:val="en-IE"/>
        </w:rPr>
      </w:pPr>
      <w:r>
        <w:rPr>
          <w:lang w:val="en-IE"/>
        </w:rPr>
        <w:t>(Optional: The Artist selects “Repeat”, so the newly created calendar is repeated every month, with no appointments</w:t>
      </w:r>
      <w:r w:rsidR="003809F7">
        <w:rPr>
          <w:lang w:val="en-IE"/>
        </w:rPr>
        <w:t xml:space="preserve"> on the calendar</w:t>
      </w:r>
      <w:r>
        <w:rPr>
          <w:lang w:val="en-IE"/>
        </w:rPr>
        <w:t>)</w:t>
      </w:r>
    </w:p>
    <w:p w:rsidR="004B4DAF" w:rsidRDefault="003809F7" w:rsidP="00891D2E">
      <w:pPr>
        <w:pStyle w:val="ListParagraph"/>
        <w:numPr>
          <w:ilvl w:val="0"/>
          <w:numId w:val="8"/>
        </w:numPr>
        <w:spacing w:before="0" w:after="0"/>
        <w:jc w:val="left"/>
        <w:rPr>
          <w:lang w:val="en-IE"/>
        </w:rPr>
      </w:pPr>
      <w:r>
        <w:rPr>
          <w:lang w:val="en-IE"/>
        </w:rPr>
        <w:t>The Artist sets the size, location</w:t>
      </w:r>
      <w:r w:rsidR="00953865">
        <w:rPr>
          <w:lang w:val="en-IE"/>
        </w:rPr>
        <w:t>, estimated time it will take</w:t>
      </w:r>
      <w:r>
        <w:rPr>
          <w:lang w:val="en-IE"/>
        </w:rPr>
        <w:t xml:space="preserve"> and price (e.g. of a tattoo). This will be used as a guide for the Client to book their appointments.</w:t>
      </w:r>
    </w:p>
    <w:p w:rsidR="003809F7" w:rsidRDefault="003809F7" w:rsidP="00891D2E">
      <w:pPr>
        <w:pStyle w:val="ListParagraph"/>
        <w:numPr>
          <w:ilvl w:val="0"/>
          <w:numId w:val="8"/>
        </w:numPr>
        <w:spacing w:before="0" w:after="0"/>
        <w:jc w:val="left"/>
        <w:rPr>
          <w:lang w:val="en-IE"/>
        </w:rPr>
      </w:pPr>
      <w:r>
        <w:rPr>
          <w:lang w:val="en-IE"/>
        </w:rPr>
        <w:t>The Artist selects “Save”</w:t>
      </w:r>
    </w:p>
    <w:p w:rsidR="003809F7" w:rsidRDefault="003809F7" w:rsidP="00891D2E">
      <w:pPr>
        <w:pStyle w:val="ListParagraph"/>
        <w:numPr>
          <w:ilvl w:val="0"/>
          <w:numId w:val="8"/>
        </w:numPr>
        <w:spacing w:before="0" w:after="0"/>
        <w:jc w:val="left"/>
        <w:rPr>
          <w:lang w:val="en-IE"/>
        </w:rPr>
      </w:pPr>
      <w:r>
        <w:rPr>
          <w:lang w:val="en-IE"/>
        </w:rPr>
        <w:t>The System connects to the MySQL database</w:t>
      </w:r>
    </w:p>
    <w:p w:rsidR="003809F7" w:rsidRDefault="003809F7" w:rsidP="00891D2E">
      <w:pPr>
        <w:pStyle w:val="ListParagraph"/>
        <w:numPr>
          <w:ilvl w:val="0"/>
          <w:numId w:val="8"/>
        </w:numPr>
        <w:spacing w:before="0" w:after="0"/>
        <w:jc w:val="left"/>
        <w:rPr>
          <w:lang w:val="en-IE"/>
        </w:rPr>
      </w:pPr>
      <w:r>
        <w:rPr>
          <w:lang w:val="en-IE"/>
        </w:rPr>
        <w:t>The System inserts the data in the database.</w:t>
      </w:r>
    </w:p>
    <w:p w:rsidR="003809F7" w:rsidRPr="004B4DAF" w:rsidRDefault="003809F7" w:rsidP="00891D2E">
      <w:pPr>
        <w:pStyle w:val="ListParagraph"/>
        <w:numPr>
          <w:ilvl w:val="0"/>
          <w:numId w:val="8"/>
        </w:numPr>
        <w:spacing w:before="0" w:after="0"/>
        <w:jc w:val="left"/>
        <w:rPr>
          <w:lang w:val="en-IE"/>
        </w:rPr>
      </w:pPr>
      <w:r>
        <w:rPr>
          <w:lang w:val="en-IE"/>
        </w:rPr>
        <w:lastRenderedPageBreak/>
        <w:t>The System shows the Artist their home menu.</w:t>
      </w:r>
    </w:p>
    <w:p w:rsidR="00E565CD" w:rsidRPr="00BE0942" w:rsidRDefault="00E565CD" w:rsidP="006B3E17">
      <w:pPr>
        <w:spacing w:before="0" w:after="0"/>
        <w:ind w:left="1293"/>
        <w:jc w:val="left"/>
        <w:rPr>
          <w:lang w:val="en-IE"/>
        </w:rPr>
      </w:pPr>
    </w:p>
    <w:p w:rsidR="004D6EFC" w:rsidRPr="00BE0942" w:rsidRDefault="004D6EFC" w:rsidP="004D6EFC">
      <w:pPr>
        <w:ind w:left="576"/>
        <w:rPr>
          <w:b/>
          <w:lang w:val="en-IE"/>
        </w:rPr>
      </w:pPr>
      <w:r w:rsidRPr="00BE0942">
        <w:rPr>
          <w:b/>
          <w:lang w:val="en-IE"/>
        </w:rPr>
        <w:t>Alternate flow</w:t>
      </w:r>
    </w:p>
    <w:p w:rsidR="004D6EFC" w:rsidRPr="00BE0942" w:rsidRDefault="004D6EFC" w:rsidP="004D6EFC">
      <w:pPr>
        <w:pStyle w:val="A"/>
        <w:numPr>
          <w:ilvl w:val="0"/>
          <w:numId w:val="0"/>
        </w:numPr>
        <w:ind w:left="933" w:hanging="357"/>
        <w:rPr>
          <w:lang w:val="en-IE"/>
        </w:rPr>
      </w:pPr>
      <w:r w:rsidRPr="00BE0942">
        <w:rPr>
          <w:lang w:val="en-IE"/>
        </w:rPr>
        <w:t>A</w:t>
      </w:r>
      <w:r w:rsidR="00DC1C2D" w:rsidRPr="00BE0942">
        <w:rPr>
          <w:lang w:val="en-IE"/>
        </w:rPr>
        <w:t>1:</w:t>
      </w:r>
      <w:r w:rsidRPr="00BE0942">
        <w:rPr>
          <w:lang w:val="en-IE"/>
        </w:rPr>
        <w:t xml:space="preserve"> &lt;</w:t>
      </w:r>
      <w:r w:rsidR="003809F7">
        <w:rPr>
          <w:lang w:val="en-IE"/>
        </w:rPr>
        <w:t>Artist has previously created a calendar</w:t>
      </w:r>
      <w:r w:rsidRPr="00BE0942">
        <w:rPr>
          <w:lang w:val="en-IE"/>
        </w:rPr>
        <w:t>&gt;</w:t>
      </w:r>
    </w:p>
    <w:p w:rsidR="00DD56CC" w:rsidRDefault="003809F7" w:rsidP="0041071A">
      <w:pPr>
        <w:pStyle w:val="A"/>
        <w:numPr>
          <w:ilvl w:val="0"/>
          <w:numId w:val="20"/>
        </w:numPr>
        <w:rPr>
          <w:lang w:val="en-IE"/>
        </w:rPr>
      </w:pPr>
      <w:r>
        <w:rPr>
          <w:lang w:val="en-IE"/>
        </w:rPr>
        <w:t>The System connects to the MySQL database</w:t>
      </w:r>
    </w:p>
    <w:p w:rsidR="003809F7" w:rsidRPr="003809F7" w:rsidRDefault="003809F7" w:rsidP="0041071A">
      <w:pPr>
        <w:pStyle w:val="A"/>
        <w:numPr>
          <w:ilvl w:val="0"/>
          <w:numId w:val="20"/>
        </w:numPr>
        <w:rPr>
          <w:lang w:val="en-IE"/>
        </w:rPr>
      </w:pPr>
      <w:r>
        <w:rPr>
          <w:lang w:val="en-IE"/>
        </w:rPr>
        <w:t>The System loads the Client’s bookings on the Calendar (if any)</w:t>
      </w:r>
    </w:p>
    <w:p w:rsidR="003809F7" w:rsidRDefault="003809F7" w:rsidP="0041071A">
      <w:pPr>
        <w:pStyle w:val="A"/>
        <w:numPr>
          <w:ilvl w:val="0"/>
          <w:numId w:val="20"/>
        </w:numPr>
        <w:rPr>
          <w:lang w:val="en-IE"/>
        </w:rPr>
      </w:pPr>
      <w:r>
        <w:rPr>
          <w:lang w:val="en-IE"/>
        </w:rPr>
        <w:t>The System retrieves the Artist’s calendar data and shows it on screen.</w:t>
      </w:r>
    </w:p>
    <w:p w:rsidR="004D6EFC" w:rsidRPr="00BE0942" w:rsidRDefault="006B3E17" w:rsidP="006B3E17">
      <w:pPr>
        <w:spacing w:before="0" w:after="0"/>
        <w:ind w:left="1296"/>
        <w:jc w:val="left"/>
        <w:rPr>
          <w:lang w:val="en-IE"/>
        </w:rPr>
      </w:pPr>
      <w:r w:rsidRPr="00BE0942">
        <w:rPr>
          <w:lang w:val="en-IE"/>
        </w:rPr>
        <w:t xml:space="preserve">&lt;returns to number </w:t>
      </w:r>
      <w:r w:rsidR="003809F7">
        <w:rPr>
          <w:lang w:val="en-IE"/>
        </w:rPr>
        <w:t xml:space="preserve">3 </w:t>
      </w:r>
      <w:r w:rsidRPr="00BE0942">
        <w:rPr>
          <w:lang w:val="en-IE"/>
        </w:rPr>
        <w:t>in Main Flow&gt;</w:t>
      </w:r>
    </w:p>
    <w:p w:rsidR="004D6EFC" w:rsidRPr="00BE0942" w:rsidRDefault="004D6EFC" w:rsidP="004D6EFC">
      <w:pPr>
        <w:pStyle w:val="A"/>
        <w:numPr>
          <w:ilvl w:val="0"/>
          <w:numId w:val="0"/>
        </w:numPr>
        <w:ind w:left="936"/>
        <w:rPr>
          <w:lang w:val="en-IE"/>
        </w:rPr>
      </w:pPr>
    </w:p>
    <w:p w:rsidR="003809F7" w:rsidRPr="00BE0942" w:rsidRDefault="003809F7" w:rsidP="003809F7">
      <w:pPr>
        <w:ind w:left="576"/>
        <w:rPr>
          <w:b/>
          <w:lang w:val="en-IE"/>
        </w:rPr>
      </w:pPr>
      <w:r w:rsidRPr="00BE0942">
        <w:rPr>
          <w:b/>
          <w:lang w:val="en-IE"/>
        </w:rPr>
        <w:t>Exceptional flow</w:t>
      </w:r>
    </w:p>
    <w:p w:rsidR="003809F7" w:rsidRPr="00BE0942" w:rsidRDefault="003809F7" w:rsidP="003809F7">
      <w:pPr>
        <w:pStyle w:val="A"/>
        <w:numPr>
          <w:ilvl w:val="0"/>
          <w:numId w:val="0"/>
        </w:numPr>
        <w:ind w:left="933" w:hanging="357"/>
        <w:rPr>
          <w:lang w:val="en-IE"/>
        </w:rPr>
      </w:pPr>
      <w:r w:rsidRPr="00BE0942">
        <w:rPr>
          <w:lang w:val="en-IE"/>
        </w:rPr>
        <w:t xml:space="preserve">E1: System cannot connect to </w:t>
      </w:r>
      <w:r>
        <w:rPr>
          <w:lang w:val="en-IE"/>
        </w:rPr>
        <w:t>MySQL</w:t>
      </w:r>
    </w:p>
    <w:p w:rsidR="003809F7" w:rsidRPr="00BE0942" w:rsidRDefault="003809F7" w:rsidP="0041071A">
      <w:pPr>
        <w:pStyle w:val="A"/>
        <w:numPr>
          <w:ilvl w:val="0"/>
          <w:numId w:val="21"/>
        </w:numPr>
        <w:rPr>
          <w:lang w:val="en-IE"/>
        </w:rPr>
      </w:pPr>
      <w:r w:rsidRPr="00BE0942">
        <w:rPr>
          <w:lang w:val="en-IE"/>
        </w:rPr>
        <w:t xml:space="preserve">The System cannot connect </w:t>
      </w:r>
      <w:r>
        <w:rPr>
          <w:lang w:val="en-IE"/>
        </w:rPr>
        <w:t>MySQL Database</w:t>
      </w:r>
    </w:p>
    <w:p w:rsidR="003809F7" w:rsidRDefault="003809F7" w:rsidP="0041071A">
      <w:pPr>
        <w:pStyle w:val="A"/>
        <w:numPr>
          <w:ilvl w:val="0"/>
          <w:numId w:val="21"/>
        </w:numPr>
        <w:rPr>
          <w:lang w:val="en-IE"/>
        </w:rPr>
      </w:pPr>
      <w:r w:rsidRPr="00BE0942">
        <w:rPr>
          <w:lang w:val="en-IE"/>
        </w:rPr>
        <w:t>The System displays</w:t>
      </w:r>
      <w:r>
        <w:rPr>
          <w:lang w:val="en-IE"/>
        </w:rPr>
        <w:t xml:space="preserve"> a message to the user sating</w:t>
      </w:r>
      <w:r w:rsidRPr="00BE0942">
        <w:rPr>
          <w:lang w:val="en-IE"/>
        </w:rPr>
        <w:t xml:space="preserve"> that technical difficulties are occurring.</w:t>
      </w:r>
    </w:p>
    <w:p w:rsidR="003809F7" w:rsidRPr="00D10542" w:rsidRDefault="003809F7" w:rsidP="0041071A">
      <w:pPr>
        <w:pStyle w:val="A"/>
        <w:numPr>
          <w:ilvl w:val="0"/>
          <w:numId w:val="21"/>
        </w:numPr>
        <w:rPr>
          <w:lang w:val="en-IE"/>
        </w:rPr>
      </w:pPr>
      <w:r w:rsidRPr="00D10542">
        <w:rPr>
          <w:lang w:val="en-IE"/>
        </w:rPr>
        <w:t>The System stores what happened into an error log.</w:t>
      </w:r>
    </w:p>
    <w:p w:rsidR="003809F7" w:rsidRPr="00BE0942" w:rsidRDefault="003809F7" w:rsidP="003809F7">
      <w:pPr>
        <w:pStyle w:val="A"/>
        <w:numPr>
          <w:ilvl w:val="0"/>
          <w:numId w:val="0"/>
        </w:numPr>
        <w:ind w:left="1293"/>
        <w:rPr>
          <w:lang w:val="en-IE"/>
        </w:rPr>
      </w:pPr>
      <w:r w:rsidRPr="00BE0942">
        <w:rPr>
          <w:lang w:val="en-IE"/>
        </w:rPr>
        <w:t>&lt;Returns to number 1 in Main Flow&gt;</w:t>
      </w:r>
    </w:p>
    <w:p w:rsidR="004D6EFC" w:rsidRPr="00BE0942" w:rsidRDefault="004D6EFC" w:rsidP="003809F7">
      <w:pPr>
        <w:pStyle w:val="A"/>
        <w:numPr>
          <w:ilvl w:val="0"/>
          <w:numId w:val="0"/>
        </w:numPr>
        <w:rPr>
          <w:lang w:val="en-IE"/>
        </w:rPr>
      </w:pPr>
    </w:p>
    <w:p w:rsidR="004D6EFC" w:rsidRPr="00BE0942" w:rsidRDefault="004D6EFC" w:rsidP="004D6EFC">
      <w:pPr>
        <w:ind w:left="576"/>
        <w:rPr>
          <w:b/>
          <w:lang w:val="en-IE"/>
        </w:rPr>
      </w:pPr>
      <w:r w:rsidRPr="00BE0942">
        <w:rPr>
          <w:b/>
          <w:lang w:val="en-IE"/>
        </w:rPr>
        <w:t>Termination</w:t>
      </w:r>
    </w:p>
    <w:p w:rsidR="004D6EFC" w:rsidRPr="00BE0942" w:rsidRDefault="004D6EFC" w:rsidP="004D6EFC">
      <w:pPr>
        <w:ind w:left="576"/>
        <w:rPr>
          <w:lang w:val="en-IE"/>
        </w:rPr>
      </w:pPr>
      <w:r w:rsidRPr="00BE0942">
        <w:rPr>
          <w:lang w:val="en-IE"/>
        </w:rPr>
        <w:t xml:space="preserve">This Use Case is terminated when </w:t>
      </w:r>
      <w:r w:rsidR="003809F7">
        <w:rPr>
          <w:lang w:val="en-IE"/>
        </w:rPr>
        <w:t xml:space="preserve">the Artist has successfully created or edited their calendar. </w:t>
      </w:r>
    </w:p>
    <w:p w:rsidR="004D6EFC" w:rsidRPr="00BE0942" w:rsidRDefault="004D6EFC" w:rsidP="004D6EFC">
      <w:pPr>
        <w:ind w:left="576"/>
        <w:rPr>
          <w:b/>
          <w:lang w:val="en-IE"/>
        </w:rPr>
      </w:pPr>
    </w:p>
    <w:p w:rsidR="004D6EFC" w:rsidRPr="00BE0942" w:rsidRDefault="004D6EFC" w:rsidP="004D6EFC">
      <w:pPr>
        <w:ind w:left="576"/>
        <w:rPr>
          <w:b/>
          <w:lang w:val="en-IE"/>
        </w:rPr>
      </w:pPr>
      <w:r w:rsidRPr="00BE0942">
        <w:rPr>
          <w:b/>
          <w:lang w:val="en-IE"/>
        </w:rPr>
        <w:t>Post condition</w:t>
      </w:r>
    </w:p>
    <w:p w:rsidR="004D6EFC" w:rsidRPr="00BE0942" w:rsidRDefault="004D6EFC" w:rsidP="004D6EFC">
      <w:pPr>
        <w:ind w:left="576"/>
        <w:rPr>
          <w:lang w:val="en-IE"/>
        </w:rPr>
      </w:pPr>
      <w:r w:rsidRPr="00BE0942">
        <w:rPr>
          <w:lang w:val="en-IE"/>
        </w:rPr>
        <w:t>The System goes into a wait state</w:t>
      </w:r>
    </w:p>
    <w:p w:rsidR="004D6EFC" w:rsidRPr="00BE0942" w:rsidRDefault="004D6EFC" w:rsidP="00114ED4">
      <w:pPr>
        <w:ind w:left="576"/>
        <w:rPr>
          <w:lang w:val="en-IE"/>
        </w:rPr>
      </w:pPr>
    </w:p>
    <w:p w:rsidR="00DD56CC" w:rsidRPr="00BE0942" w:rsidRDefault="00DD56CC" w:rsidP="003809F7">
      <w:pPr>
        <w:pStyle w:val="Heading3"/>
        <w:tabs>
          <w:tab w:val="clear" w:pos="1080"/>
          <w:tab w:val="num" w:pos="1656"/>
        </w:tabs>
        <w:rPr>
          <w:lang w:val="en-IE"/>
        </w:rPr>
      </w:pPr>
      <w:bookmarkStart w:id="80" w:name="_Toc25064864"/>
      <w:r w:rsidRPr="00BE0942">
        <w:rPr>
          <w:lang w:val="en-IE"/>
        </w:rPr>
        <w:t xml:space="preserve">Requirement </w:t>
      </w:r>
      <w:r w:rsidR="00943788" w:rsidRPr="00BE0942">
        <w:rPr>
          <w:lang w:val="en-IE"/>
        </w:rPr>
        <w:t>4</w:t>
      </w:r>
      <w:r w:rsidRPr="00BE0942">
        <w:rPr>
          <w:lang w:val="en-IE"/>
        </w:rPr>
        <w:t xml:space="preserve">: </w:t>
      </w:r>
      <w:r w:rsidR="003809F7">
        <w:rPr>
          <w:lang w:val="en-IE"/>
        </w:rPr>
        <w:t>Book appointment</w:t>
      </w:r>
      <w:bookmarkEnd w:id="80"/>
    </w:p>
    <w:p w:rsidR="00DD56CC" w:rsidRPr="00BE0942" w:rsidRDefault="00DD56CC" w:rsidP="00DD56CC">
      <w:pPr>
        <w:rPr>
          <w:lang w:val="en-IE"/>
        </w:rPr>
      </w:pPr>
      <w:r w:rsidRPr="00BE0942">
        <w:rPr>
          <w:lang w:val="en-IE"/>
        </w:rPr>
        <w:t xml:space="preserve">This Use Case describes </w:t>
      </w:r>
      <w:r w:rsidR="003809F7">
        <w:rPr>
          <w:lang w:val="en-IE"/>
        </w:rPr>
        <w:t>how a Client books an appointment</w:t>
      </w:r>
    </w:p>
    <w:p w:rsidR="00DD56CC" w:rsidRPr="00BE0942" w:rsidRDefault="00DD56CC" w:rsidP="00DD56CC">
      <w:pPr>
        <w:pStyle w:val="Heading4"/>
        <w:tabs>
          <w:tab w:val="clear" w:pos="1224"/>
          <w:tab w:val="num" w:pos="1800"/>
        </w:tabs>
        <w:rPr>
          <w:lang w:val="en-IE"/>
        </w:rPr>
      </w:pPr>
      <w:r w:rsidRPr="00BE0942">
        <w:rPr>
          <w:lang w:val="en-IE"/>
        </w:rPr>
        <w:t xml:space="preserve">Use Case </w:t>
      </w:r>
    </w:p>
    <w:p w:rsidR="00DD56CC" w:rsidRPr="00BE0942" w:rsidRDefault="00DD56CC" w:rsidP="00DD56CC">
      <w:pPr>
        <w:ind w:left="576"/>
        <w:rPr>
          <w:lang w:val="en-IE"/>
        </w:rPr>
      </w:pPr>
      <w:r w:rsidRPr="00BE0942">
        <w:rPr>
          <w:b/>
          <w:lang w:val="en-IE"/>
        </w:rPr>
        <w:t>Unique ID:</w:t>
      </w:r>
      <w:r w:rsidRPr="00BE0942">
        <w:rPr>
          <w:lang w:val="en-IE"/>
        </w:rPr>
        <w:t xml:space="preserve"> </w:t>
      </w:r>
      <w:proofErr w:type="spellStart"/>
      <w:r w:rsidR="00873CBF">
        <w:rPr>
          <w:lang w:val="en-IE"/>
        </w:rPr>
        <w:t>createBooking</w:t>
      </w:r>
      <w:proofErr w:type="spellEnd"/>
    </w:p>
    <w:p w:rsidR="00DD56CC" w:rsidRPr="00BE0942" w:rsidRDefault="00DD56CC" w:rsidP="00DD56CC">
      <w:pPr>
        <w:ind w:left="576"/>
        <w:rPr>
          <w:b/>
          <w:lang w:val="en-IE"/>
        </w:rPr>
      </w:pPr>
      <w:r w:rsidRPr="00BE0942">
        <w:rPr>
          <w:b/>
          <w:lang w:val="en-IE"/>
        </w:rPr>
        <w:t>Scope</w:t>
      </w:r>
    </w:p>
    <w:p w:rsidR="00DD56CC" w:rsidRPr="00BE0942" w:rsidRDefault="00DD56CC" w:rsidP="00DD56CC">
      <w:pPr>
        <w:ind w:left="576"/>
        <w:rPr>
          <w:lang w:val="en-IE"/>
        </w:rPr>
      </w:pPr>
      <w:r w:rsidRPr="00BE0942">
        <w:rPr>
          <w:lang w:val="en-IE"/>
        </w:rPr>
        <w:t xml:space="preserve">The scope of this use case </w:t>
      </w:r>
      <w:r w:rsidR="00690C0E">
        <w:rPr>
          <w:lang w:val="en-IE"/>
        </w:rPr>
        <w:t xml:space="preserve">is for a Client to book and edit an appointment, and for a user </w:t>
      </w:r>
      <w:r w:rsidR="00891D2E">
        <w:rPr>
          <w:lang w:val="en-IE"/>
        </w:rPr>
        <w:t xml:space="preserve">(Artist or Client) </w:t>
      </w:r>
      <w:r w:rsidR="00690C0E">
        <w:rPr>
          <w:lang w:val="en-IE"/>
        </w:rPr>
        <w:t xml:space="preserve">to delete an </w:t>
      </w:r>
      <w:r w:rsidR="00891D2E">
        <w:rPr>
          <w:lang w:val="en-IE"/>
        </w:rPr>
        <w:t>appointment.</w:t>
      </w:r>
    </w:p>
    <w:p w:rsidR="00DD56CC" w:rsidRPr="00BE0942" w:rsidRDefault="00DD56CC" w:rsidP="00DD56CC">
      <w:pPr>
        <w:ind w:left="576"/>
        <w:rPr>
          <w:lang w:val="en-IE"/>
        </w:rPr>
      </w:pPr>
      <w:r w:rsidRPr="00BE0942">
        <w:rPr>
          <w:b/>
          <w:lang w:val="en-IE"/>
        </w:rPr>
        <w:t>Description</w:t>
      </w:r>
    </w:p>
    <w:p w:rsidR="00DD56CC" w:rsidRPr="00BE0942" w:rsidRDefault="00DD56CC" w:rsidP="00DD56CC">
      <w:pPr>
        <w:ind w:left="576"/>
        <w:rPr>
          <w:lang w:val="en-IE"/>
        </w:rPr>
      </w:pPr>
      <w:r w:rsidRPr="00BE0942">
        <w:rPr>
          <w:lang w:val="en-IE"/>
        </w:rPr>
        <w:t xml:space="preserve">This use case describes how the </w:t>
      </w:r>
      <w:r w:rsidR="00891D2E">
        <w:rPr>
          <w:lang w:val="en-IE"/>
        </w:rPr>
        <w:t xml:space="preserve">Client can book and edit their appointments and for either an artist or client to delete an appointment. The Client can only </w:t>
      </w:r>
      <w:r w:rsidR="00891D2E">
        <w:rPr>
          <w:lang w:val="en-IE"/>
        </w:rPr>
        <w:lastRenderedPageBreak/>
        <w:t xml:space="preserve">delete their own appointments while the Artist can delete any appointments on their calendar. </w:t>
      </w:r>
    </w:p>
    <w:p w:rsidR="00DD56CC" w:rsidRPr="00BE0942" w:rsidRDefault="00DD56CC" w:rsidP="00DD56CC">
      <w:pPr>
        <w:ind w:left="576"/>
        <w:rPr>
          <w:b/>
          <w:lang w:val="en-IE"/>
        </w:rPr>
      </w:pPr>
      <w:r w:rsidRPr="00BE0942">
        <w:rPr>
          <w:b/>
          <w:lang w:val="en-IE"/>
        </w:rPr>
        <w:t>Use Case Diagram</w:t>
      </w:r>
    </w:p>
    <w:p w:rsidR="00DD56CC" w:rsidRPr="00BE0942" w:rsidRDefault="00873CBF" w:rsidP="00DD56CC">
      <w:pPr>
        <w:ind w:left="576"/>
        <w:rPr>
          <w:b/>
          <w:lang w:val="en-IE"/>
        </w:rPr>
      </w:pPr>
      <w:r>
        <w:rPr>
          <w:b/>
          <w:noProof/>
          <w:lang w:val="en-IE"/>
        </w:rPr>
        <w:drawing>
          <wp:inline distT="0" distB="0" distL="0" distR="0">
            <wp:extent cx="3686175" cy="2514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C_bookApp.png"/>
                    <pic:cNvPicPr/>
                  </pic:nvPicPr>
                  <pic:blipFill>
                    <a:blip r:embed="rId13">
                      <a:extLst>
                        <a:ext uri="{28A0092B-C50C-407E-A947-70E740481C1C}">
                          <a14:useLocalDpi xmlns:a14="http://schemas.microsoft.com/office/drawing/2010/main" val="0"/>
                        </a:ext>
                      </a:extLst>
                    </a:blip>
                    <a:stretch>
                      <a:fillRect/>
                    </a:stretch>
                  </pic:blipFill>
                  <pic:spPr>
                    <a:xfrm>
                      <a:off x="0" y="0"/>
                      <a:ext cx="3711698" cy="2532202"/>
                    </a:xfrm>
                    <a:prstGeom prst="rect">
                      <a:avLst/>
                    </a:prstGeom>
                  </pic:spPr>
                </pic:pic>
              </a:graphicData>
            </a:graphic>
          </wp:inline>
        </w:drawing>
      </w:r>
    </w:p>
    <w:p w:rsidR="00DD56CC" w:rsidRPr="00BE0942" w:rsidRDefault="00DD56CC" w:rsidP="00DD56CC">
      <w:pPr>
        <w:ind w:left="576"/>
        <w:rPr>
          <w:b/>
          <w:lang w:val="en-IE"/>
        </w:rPr>
      </w:pPr>
      <w:r w:rsidRPr="00BE0942">
        <w:rPr>
          <w:b/>
          <w:lang w:val="en-IE"/>
        </w:rPr>
        <w:t>Flow Description</w:t>
      </w:r>
    </w:p>
    <w:p w:rsidR="00DD56CC" w:rsidRPr="00BE0942" w:rsidRDefault="00DD56CC" w:rsidP="00DD56CC">
      <w:pPr>
        <w:ind w:left="576"/>
        <w:rPr>
          <w:b/>
          <w:lang w:val="en-IE"/>
        </w:rPr>
      </w:pPr>
      <w:r w:rsidRPr="00BE0942">
        <w:rPr>
          <w:b/>
          <w:lang w:val="en-IE"/>
        </w:rPr>
        <w:t>Precondition</w:t>
      </w:r>
    </w:p>
    <w:p w:rsidR="00953865" w:rsidRDefault="00953865" w:rsidP="00953865">
      <w:pPr>
        <w:pStyle w:val="ListParagraph"/>
        <w:numPr>
          <w:ilvl w:val="0"/>
          <w:numId w:val="6"/>
        </w:numPr>
        <w:rPr>
          <w:lang w:val="en-IE"/>
        </w:rPr>
      </w:pPr>
      <w:r w:rsidRPr="00BE0942">
        <w:rPr>
          <w:lang w:val="en-IE"/>
        </w:rPr>
        <w:t>The System is active and working correctly</w:t>
      </w:r>
      <w:r>
        <w:rPr>
          <w:lang w:val="en-IE"/>
        </w:rPr>
        <w:t>,</w:t>
      </w:r>
    </w:p>
    <w:p w:rsidR="00953865" w:rsidRPr="00BE0942" w:rsidRDefault="00953865" w:rsidP="00953865">
      <w:pPr>
        <w:pStyle w:val="ListParagraph"/>
        <w:numPr>
          <w:ilvl w:val="0"/>
          <w:numId w:val="6"/>
        </w:numPr>
        <w:rPr>
          <w:lang w:val="en-IE"/>
        </w:rPr>
      </w:pPr>
      <w:r>
        <w:rPr>
          <w:lang w:val="en-IE"/>
        </w:rPr>
        <w:t>The Client is signed in</w:t>
      </w:r>
    </w:p>
    <w:p w:rsidR="00953865" w:rsidRDefault="00953865" w:rsidP="00953865">
      <w:pPr>
        <w:pStyle w:val="ListParagraph"/>
        <w:numPr>
          <w:ilvl w:val="0"/>
          <w:numId w:val="6"/>
        </w:numPr>
        <w:rPr>
          <w:lang w:val="en-IE"/>
        </w:rPr>
      </w:pPr>
      <w:r>
        <w:rPr>
          <w:lang w:val="en-IE"/>
        </w:rPr>
        <w:t>The Artist is signed in</w:t>
      </w:r>
    </w:p>
    <w:p w:rsidR="00953865" w:rsidRPr="00645B6D" w:rsidRDefault="00953865" w:rsidP="00645B6D">
      <w:pPr>
        <w:pStyle w:val="ListParagraph"/>
        <w:numPr>
          <w:ilvl w:val="0"/>
          <w:numId w:val="6"/>
        </w:numPr>
        <w:rPr>
          <w:lang w:val="en-IE"/>
        </w:rPr>
      </w:pPr>
      <w:r>
        <w:rPr>
          <w:lang w:val="en-IE"/>
        </w:rPr>
        <w:t>The MySQL database and connection are actively working correctly.</w:t>
      </w:r>
    </w:p>
    <w:p w:rsidR="00953865" w:rsidRDefault="00953865" w:rsidP="00953865">
      <w:pPr>
        <w:pStyle w:val="ListParagraph"/>
        <w:numPr>
          <w:ilvl w:val="0"/>
          <w:numId w:val="6"/>
        </w:numPr>
        <w:rPr>
          <w:lang w:val="en-IE"/>
        </w:rPr>
      </w:pPr>
      <w:r>
        <w:rPr>
          <w:lang w:val="en-IE"/>
        </w:rPr>
        <w:t>Appointments (Artist) and bookings (Client) are displayed on a calendar on the website, but stored in the MySQL database.</w:t>
      </w:r>
    </w:p>
    <w:p w:rsidR="00BB31CF" w:rsidRPr="00BE0942" w:rsidRDefault="00BB31CF" w:rsidP="00953865">
      <w:pPr>
        <w:pStyle w:val="ListParagraph"/>
        <w:numPr>
          <w:ilvl w:val="0"/>
          <w:numId w:val="6"/>
        </w:numPr>
        <w:rPr>
          <w:lang w:val="en-IE"/>
        </w:rPr>
      </w:pPr>
      <w:r>
        <w:rPr>
          <w:lang w:val="en-IE"/>
        </w:rPr>
        <w:t>The Payments System is connecting and working correctly.</w:t>
      </w:r>
    </w:p>
    <w:p w:rsidR="00953865" w:rsidRPr="00BE0942" w:rsidRDefault="00953865" w:rsidP="00953865">
      <w:pPr>
        <w:pStyle w:val="ListParagraph"/>
        <w:numPr>
          <w:ilvl w:val="0"/>
          <w:numId w:val="6"/>
        </w:numPr>
        <w:rPr>
          <w:lang w:val="en-IE"/>
        </w:rPr>
      </w:pPr>
      <w:r w:rsidRPr="00BE0942">
        <w:rPr>
          <w:lang w:val="en-IE"/>
        </w:rPr>
        <w:t xml:space="preserve">An Error log file is stored </w:t>
      </w:r>
      <w:r w:rsidR="00DC1C2D" w:rsidRPr="00BE0942">
        <w:rPr>
          <w:lang w:val="en-IE"/>
        </w:rPr>
        <w:t xml:space="preserve">within </w:t>
      </w:r>
      <w:r w:rsidR="00DC1C2D">
        <w:rPr>
          <w:lang w:val="en-IE"/>
        </w:rPr>
        <w:t>the website’s files</w:t>
      </w:r>
      <w:r w:rsidRPr="00BE0942">
        <w:rPr>
          <w:lang w:val="en-IE"/>
        </w:rPr>
        <w:t>.</w:t>
      </w:r>
    </w:p>
    <w:p w:rsidR="00DD56CC" w:rsidRPr="00BE0942" w:rsidRDefault="00DD56CC" w:rsidP="00DD56CC">
      <w:pPr>
        <w:pStyle w:val="ListParagraph"/>
        <w:ind w:left="1296"/>
        <w:rPr>
          <w:lang w:val="en-IE"/>
        </w:rPr>
      </w:pPr>
    </w:p>
    <w:p w:rsidR="00DD56CC" w:rsidRPr="00BE0942" w:rsidRDefault="00DD56CC" w:rsidP="00DD56CC">
      <w:pPr>
        <w:rPr>
          <w:b/>
          <w:lang w:val="en-IE"/>
        </w:rPr>
      </w:pPr>
      <w:r w:rsidRPr="00BE0942">
        <w:rPr>
          <w:b/>
          <w:lang w:val="en-IE"/>
        </w:rPr>
        <w:t>Activation</w:t>
      </w:r>
    </w:p>
    <w:p w:rsidR="00DD56CC" w:rsidRPr="00BE0942" w:rsidRDefault="00DD56CC" w:rsidP="00DD56CC">
      <w:pPr>
        <w:ind w:left="576"/>
        <w:rPr>
          <w:lang w:val="en-IE"/>
        </w:rPr>
      </w:pPr>
      <w:r w:rsidRPr="00BE0942">
        <w:rPr>
          <w:lang w:val="en-IE"/>
        </w:rPr>
        <w:t xml:space="preserve">This use case starts when the </w:t>
      </w:r>
      <w:r w:rsidR="00953865">
        <w:rPr>
          <w:lang w:val="en-IE"/>
        </w:rPr>
        <w:t>Client selects “Bookings” on their home menu.</w:t>
      </w:r>
    </w:p>
    <w:p w:rsidR="00DD56CC" w:rsidRPr="00BE0942" w:rsidRDefault="00DD56CC" w:rsidP="00DD56CC">
      <w:pPr>
        <w:ind w:left="576"/>
        <w:rPr>
          <w:b/>
          <w:lang w:val="en-IE"/>
        </w:rPr>
      </w:pPr>
      <w:r w:rsidRPr="00BE0942">
        <w:rPr>
          <w:b/>
          <w:lang w:val="en-IE"/>
        </w:rPr>
        <w:t>Main flow</w:t>
      </w:r>
    </w:p>
    <w:p w:rsidR="00953865" w:rsidRDefault="00953865" w:rsidP="00891D2E">
      <w:pPr>
        <w:numPr>
          <w:ilvl w:val="0"/>
          <w:numId w:val="9"/>
        </w:numPr>
        <w:spacing w:before="0" w:after="0"/>
        <w:jc w:val="left"/>
        <w:rPr>
          <w:lang w:val="en-IE"/>
        </w:rPr>
      </w:pPr>
      <w:r>
        <w:rPr>
          <w:lang w:val="en-IE"/>
        </w:rPr>
        <w:t>The Client selects “Bookings” from their home menu.</w:t>
      </w:r>
    </w:p>
    <w:p w:rsidR="00953865" w:rsidRDefault="00953865" w:rsidP="00891D2E">
      <w:pPr>
        <w:numPr>
          <w:ilvl w:val="0"/>
          <w:numId w:val="9"/>
        </w:numPr>
        <w:spacing w:before="0" w:after="0"/>
        <w:jc w:val="left"/>
        <w:rPr>
          <w:lang w:val="en-IE"/>
        </w:rPr>
      </w:pPr>
      <w:r>
        <w:rPr>
          <w:lang w:val="en-IE"/>
        </w:rPr>
        <w:t>The System loads the Bookings page.</w:t>
      </w:r>
    </w:p>
    <w:p w:rsidR="00953865" w:rsidRDefault="00953865" w:rsidP="00891D2E">
      <w:pPr>
        <w:numPr>
          <w:ilvl w:val="0"/>
          <w:numId w:val="9"/>
        </w:numPr>
        <w:spacing w:before="0" w:after="0"/>
        <w:jc w:val="left"/>
        <w:rPr>
          <w:lang w:val="en-IE"/>
        </w:rPr>
      </w:pPr>
      <w:r>
        <w:rPr>
          <w:lang w:val="en-IE"/>
        </w:rPr>
        <w:t>The Client selects “Add new booking”.</w:t>
      </w:r>
      <w:r w:rsidR="00854C94">
        <w:rPr>
          <w:lang w:val="en-IE"/>
        </w:rPr>
        <w:t xml:space="preserve"> &lt;See A1&gt;</w:t>
      </w:r>
    </w:p>
    <w:p w:rsidR="00DD56CC" w:rsidRDefault="00953865" w:rsidP="00891D2E">
      <w:pPr>
        <w:numPr>
          <w:ilvl w:val="0"/>
          <w:numId w:val="9"/>
        </w:numPr>
        <w:spacing w:before="0" w:after="0"/>
        <w:jc w:val="left"/>
        <w:rPr>
          <w:lang w:val="en-IE"/>
        </w:rPr>
      </w:pPr>
      <w:r>
        <w:rPr>
          <w:lang w:val="en-IE"/>
        </w:rPr>
        <w:t>The System loads the Edit Booking page.</w:t>
      </w:r>
    </w:p>
    <w:p w:rsidR="00953865" w:rsidRDefault="00953865" w:rsidP="00891D2E">
      <w:pPr>
        <w:numPr>
          <w:ilvl w:val="0"/>
          <w:numId w:val="9"/>
        </w:numPr>
        <w:spacing w:before="0" w:after="0"/>
        <w:jc w:val="left"/>
        <w:rPr>
          <w:lang w:val="en-IE"/>
        </w:rPr>
      </w:pPr>
      <w:r>
        <w:rPr>
          <w:lang w:val="en-IE"/>
        </w:rPr>
        <w:t>The Client inserts the relevant information (size and location of (e.g.) tattoo</w:t>
      </w:r>
      <w:r w:rsidR="00E94D1E">
        <w:rPr>
          <w:lang w:val="en-IE"/>
        </w:rPr>
        <w:t>)</w:t>
      </w:r>
    </w:p>
    <w:p w:rsidR="00E94D1E" w:rsidRDefault="00E94D1E" w:rsidP="00891D2E">
      <w:pPr>
        <w:numPr>
          <w:ilvl w:val="0"/>
          <w:numId w:val="9"/>
        </w:numPr>
        <w:spacing w:before="0" w:after="0"/>
        <w:jc w:val="left"/>
        <w:rPr>
          <w:lang w:val="en-IE"/>
        </w:rPr>
      </w:pPr>
      <w:r>
        <w:rPr>
          <w:lang w:val="en-IE"/>
        </w:rPr>
        <w:t>The Client selects the date and start time of the booking.</w:t>
      </w:r>
    </w:p>
    <w:p w:rsidR="00E94D1E" w:rsidRDefault="00E94D1E" w:rsidP="00891D2E">
      <w:pPr>
        <w:numPr>
          <w:ilvl w:val="0"/>
          <w:numId w:val="9"/>
        </w:numPr>
        <w:spacing w:before="0" w:after="0"/>
        <w:jc w:val="left"/>
        <w:rPr>
          <w:lang w:val="en-IE"/>
        </w:rPr>
      </w:pPr>
      <w:r>
        <w:rPr>
          <w:lang w:val="en-IE"/>
        </w:rPr>
        <w:t>The Client uploads reference photos</w:t>
      </w:r>
    </w:p>
    <w:p w:rsidR="00873CBF" w:rsidRDefault="00873CBF" w:rsidP="00891D2E">
      <w:pPr>
        <w:numPr>
          <w:ilvl w:val="0"/>
          <w:numId w:val="9"/>
        </w:numPr>
        <w:spacing w:before="0" w:after="0"/>
        <w:jc w:val="left"/>
        <w:rPr>
          <w:lang w:val="en-IE"/>
        </w:rPr>
      </w:pPr>
      <w:r>
        <w:rPr>
          <w:lang w:val="en-IE"/>
        </w:rPr>
        <w:lastRenderedPageBreak/>
        <w:t>The System shows the price.</w:t>
      </w:r>
    </w:p>
    <w:p w:rsidR="00E94D1E" w:rsidRDefault="00E94D1E" w:rsidP="00891D2E">
      <w:pPr>
        <w:numPr>
          <w:ilvl w:val="0"/>
          <w:numId w:val="9"/>
        </w:numPr>
        <w:spacing w:before="0" w:after="0"/>
        <w:jc w:val="left"/>
        <w:rPr>
          <w:lang w:val="en-IE"/>
        </w:rPr>
      </w:pPr>
      <w:r>
        <w:rPr>
          <w:lang w:val="en-IE"/>
        </w:rPr>
        <w:t>The Client selects “Continue”</w:t>
      </w:r>
    </w:p>
    <w:p w:rsidR="00873CBF" w:rsidRDefault="00873CBF" w:rsidP="00891D2E">
      <w:pPr>
        <w:numPr>
          <w:ilvl w:val="0"/>
          <w:numId w:val="9"/>
        </w:numPr>
        <w:spacing w:before="0" w:after="0"/>
        <w:jc w:val="left"/>
        <w:rPr>
          <w:lang w:val="en-IE"/>
        </w:rPr>
      </w:pPr>
      <w:r>
        <w:rPr>
          <w:lang w:val="en-IE"/>
        </w:rPr>
        <w:t>The System send the Client to the Payment System.</w:t>
      </w:r>
    </w:p>
    <w:p w:rsidR="00873CBF" w:rsidRDefault="00873CBF" w:rsidP="00873CBF">
      <w:pPr>
        <w:spacing w:before="0" w:after="0"/>
        <w:ind w:left="933" w:firstLine="360"/>
        <w:jc w:val="left"/>
        <w:rPr>
          <w:lang w:val="en-IE"/>
        </w:rPr>
      </w:pPr>
      <w:r>
        <w:rPr>
          <w:lang w:val="en-IE"/>
        </w:rPr>
        <w:t xml:space="preserve">(External: Payment System put </w:t>
      </w:r>
      <w:r w:rsidR="00BB31CF">
        <w:rPr>
          <w:lang w:val="en-IE"/>
        </w:rPr>
        <w:t>transaction</w:t>
      </w:r>
      <w:r>
        <w:rPr>
          <w:lang w:val="en-IE"/>
        </w:rPr>
        <w:t xml:space="preserve"> on hold.)</w:t>
      </w:r>
    </w:p>
    <w:p w:rsidR="00E94D1E" w:rsidRDefault="00E94D1E" w:rsidP="00891D2E">
      <w:pPr>
        <w:numPr>
          <w:ilvl w:val="0"/>
          <w:numId w:val="9"/>
        </w:numPr>
        <w:spacing w:before="0" w:after="0"/>
        <w:jc w:val="left"/>
        <w:rPr>
          <w:lang w:val="en-IE"/>
        </w:rPr>
      </w:pPr>
      <w:r>
        <w:rPr>
          <w:lang w:val="en-IE"/>
        </w:rPr>
        <w:t>The System checks if there are any overlapping appointments. &lt;See A</w:t>
      </w:r>
      <w:r w:rsidR="00854C94">
        <w:rPr>
          <w:lang w:val="en-IE"/>
        </w:rPr>
        <w:t>2, E1</w:t>
      </w:r>
      <w:r>
        <w:rPr>
          <w:lang w:val="en-IE"/>
        </w:rPr>
        <w:t>&gt;</w:t>
      </w:r>
    </w:p>
    <w:p w:rsidR="00E94D1E" w:rsidRDefault="00E94D1E" w:rsidP="00891D2E">
      <w:pPr>
        <w:numPr>
          <w:ilvl w:val="0"/>
          <w:numId w:val="9"/>
        </w:numPr>
        <w:spacing w:before="0" w:after="0"/>
        <w:jc w:val="left"/>
        <w:rPr>
          <w:lang w:val="en-IE"/>
        </w:rPr>
      </w:pPr>
      <w:r>
        <w:rPr>
          <w:lang w:val="en-IE"/>
        </w:rPr>
        <w:t>The System sets the booking to “unconfirmed”.</w:t>
      </w:r>
    </w:p>
    <w:p w:rsidR="00E94D1E" w:rsidRPr="00BE0942" w:rsidRDefault="00E94D1E" w:rsidP="00891D2E">
      <w:pPr>
        <w:numPr>
          <w:ilvl w:val="0"/>
          <w:numId w:val="9"/>
        </w:numPr>
        <w:spacing w:before="0" w:after="0"/>
        <w:jc w:val="left"/>
        <w:rPr>
          <w:lang w:val="en-IE"/>
        </w:rPr>
      </w:pPr>
      <w:r>
        <w:rPr>
          <w:lang w:val="en-IE"/>
        </w:rPr>
        <w:t>The System generates a booking reference number and adds it to the appointment.</w:t>
      </w:r>
    </w:p>
    <w:p w:rsidR="00E94D1E" w:rsidRPr="00E94D1E" w:rsidRDefault="00FF5B05" w:rsidP="00E94D1E">
      <w:pPr>
        <w:numPr>
          <w:ilvl w:val="0"/>
          <w:numId w:val="9"/>
        </w:numPr>
        <w:spacing w:before="0" w:after="0"/>
        <w:jc w:val="left"/>
        <w:rPr>
          <w:lang w:val="en-IE"/>
        </w:rPr>
      </w:pPr>
      <w:r w:rsidRPr="00BE0942">
        <w:rPr>
          <w:lang w:val="en-IE"/>
        </w:rPr>
        <w:t>The Syste</w:t>
      </w:r>
      <w:r w:rsidR="00E94D1E">
        <w:rPr>
          <w:lang w:val="en-IE"/>
        </w:rPr>
        <w:t>m inserts the data into the MySQL database.</w:t>
      </w:r>
    </w:p>
    <w:p w:rsidR="00FF5B05" w:rsidRDefault="00E94D1E" w:rsidP="00891D2E">
      <w:pPr>
        <w:numPr>
          <w:ilvl w:val="0"/>
          <w:numId w:val="9"/>
        </w:numPr>
        <w:spacing w:before="0" w:after="0"/>
        <w:jc w:val="left"/>
        <w:rPr>
          <w:lang w:val="en-IE"/>
        </w:rPr>
      </w:pPr>
      <w:r>
        <w:rPr>
          <w:lang w:val="en-IE"/>
        </w:rPr>
        <w:t>The System loads the Booking Saved page, notifying the Client the booking is saved.</w:t>
      </w:r>
    </w:p>
    <w:p w:rsidR="00E94D1E" w:rsidRDefault="00E94D1E" w:rsidP="00891D2E">
      <w:pPr>
        <w:numPr>
          <w:ilvl w:val="0"/>
          <w:numId w:val="9"/>
        </w:numPr>
        <w:spacing w:before="0" w:after="0"/>
        <w:jc w:val="left"/>
        <w:rPr>
          <w:lang w:val="en-IE"/>
        </w:rPr>
      </w:pPr>
      <w:r>
        <w:rPr>
          <w:lang w:val="en-IE"/>
        </w:rPr>
        <w:t>The Client returns to the home menu.</w:t>
      </w:r>
    </w:p>
    <w:p w:rsidR="00E94D1E" w:rsidRDefault="00E94D1E" w:rsidP="00891D2E">
      <w:pPr>
        <w:numPr>
          <w:ilvl w:val="0"/>
          <w:numId w:val="9"/>
        </w:numPr>
        <w:spacing w:before="0" w:after="0"/>
        <w:jc w:val="left"/>
        <w:rPr>
          <w:lang w:val="en-IE"/>
        </w:rPr>
      </w:pPr>
      <w:r>
        <w:rPr>
          <w:lang w:val="en-IE"/>
        </w:rPr>
        <w:t>The System notifies the Artist of a new appointment.</w:t>
      </w:r>
    </w:p>
    <w:p w:rsidR="00E94D1E" w:rsidRDefault="00E94D1E" w:rsidP="00891D2E">
      <w:pPr>
        <w:numPr>
          <w:ilvl w:val="0"/>
          <w:numId w:val="9"/>
        </w:numPr>
        <w:spacing w:before="0" w:after="0"/>
        <w:jc w:val="left"/>
        <w:rPr>
          <w:lang w:val="en-IE"/>
        </w:rPr>
      </w:pPr>
      <w:r>
        <w:rPr>
          <w:lang w:val="en-IE"/>
        </w:rPr>
        <w:t>The Artist selects “Confirm”. &lt;See A</w:t>
      </w:r>
      <w:r w:rsidR="00854C94">
        <w:rPr>
          <w:lang w:val="en-IE"/>
        </w:rPr>
        <w:t>3, E2</w:t>
      </w:r>
      <w:r>
        <w:rPr>
          <w:lang w:val="en-IE"/>
        </w:rPr>
        <w:t>&gt;</w:t>
      </w:r>
    </w:p>
    <w:p w:rsidR="00873CBF" w:rsidRPr="00BE0942" w:rsidRDefault="00873CBF" w:rsidP="00891D2E">
      <w:pPr>
        <w:numPr>
          <w:ilvl w:val="0"/>
          <w:numId w:val="9"/>
        </w:numPr>
        <w:spacing w:before="0" w:after="0"/>
        <w:jc w:val="left"/>
        <w:rPr>
          <w:lang w:val="en-IE"/>
        </w:rPr>
      </w:pPr>
      <w:r>
        <w:rPr>
          <w:lang w:val="en-IE"/>
        </w:rPr>
        <w:t>The System notifie</w:t>
      </w:r>
      <w:r w:rsidR="00BB31CF">
        <w:rPr>
          <w:lang w:val="en-IE"/>
        </w:rPr>
        <w:t>s</w:t>
      </w:r>
      <w:r>
        <w:rPr>
          <w:lang w:val="en-IE"/>
        </w:rPr>
        <w:t xml:space="preserve"> the Payment System to process payment.</w:t>
      </w:r>
    </w:p>
    <w:p w:rsidR="00FF5B05" w:rsidRDefault="00E94D1E" w:rsidP="00891D2E">
      <w:pPr>
        <w:numPr>
          <w:ilvl w:val="0"/>
          <w:numId w:val="9"/>
        </w:numPr>
        <w:spacing w:before="0" w:after="0"/>
        <w:jc w:val="left"/>
        <w:rPr>
          <w:lang w:val="en-IE"/>
        </w:rPr>
      </w:pPr>
      <w:r>
        <w:rPr>
          <w:lang w:val="en-IE"/>
        </w:rPr>
        <w:t>The System sets the booking to “confirmed”.</w:t>
      </w:r>
    </w:p>
    <w:p w:rsidR="00E94D1E" w:rsidRPr="00BE0942" w:rsidRDefault="00E94D1E" w:rsidP="00891D2E">
      <w:pPr>
        <w:numPr>
          <w:ilvl w:val="0"/>
          <w:numId w:val="9"/>
        </w:numPr>
        <w:spacing w:before="0" w:after="0"/>
        <w:jc w:val="left"/>
        <w:rPr>
          <w:lang w:val="en-IE"/>
        </w:rPr>
      </w:pPr>
      <w:r>
        <w:rPr>
          <w:lang w:val="en-IE"/>
        </w:rPr>
        <w:t>The System notifies the Client that their booking is confirmed.</w:t>
      </w:r>
    </w:p>
    <w:p w:rsidR="00DD56CC" w:rsidRPr="00BE0942" w:rsidRDefault="00DD56CC" w:rsidP="00DD56CC">
      <w:pPr>
        <w:spacing w:before="0" w:after="0"/>
        <w:ind w:left="1293"/>
        <w:jc w:val="left"/>
        <w:rPr>
          <w:lang w:val="en-IE"/>
        </w:rPr>
      </w:pPr>
    </w:p>
    <w:p w:rsidR="00DD56CC" w:rsidRDefault="00DD56CC" w:rsidP="00DD56CC">
      <w:pPr>
        <w:ind w:left="576"/>
        <w:rPr>
          <w:b/>
          <w:lang w:val="en-IE"/>
        </w:rPr>
      </w:pPr>
      <w:r w:rsidRPr="00BE0942">
        <w:rPr>
          <w:b/>
          <w:lang w:val="en-IE"/>
        </w:rPr>
        <w:t>Alternate flow</w:t>
      </w:r>
    </w:p>
    <w:p w:rsidR="00854C94" w:rsidRPr="00BE0942" w:rsidRDefault="00854C94" w:rsidP="00854C94">
      <w:pPr>
        <w:pStyle w:val="A"/>
        <w:numPr>
          <w:ilvl w:val="0"/>
          <w:numId w:val="0"/>
        </w:numPr>
        <w:ind w:left="933" w:hanging="357"/>
        <w:rPr>
          <w:lang w:val="en-IE"/>
        </w:rPr>
      </w:pPr>
      <w:r w:rsidRPr="00BE0942">
        <w:rPr>
          <w:lang w:val="en-IE"/>
        </w:rPr>
        <w:t>A</w:t>
      </w:r>
      <w:r>
        <w:rPr>
          <w:lang w:val="en-IE"/>
        </w:rPr>
        <w:t>1</w:t>
      </w:r>
      <w:r w:rsidRPr="00BE0942">
        <w:rPr>
          <w:lang w:val="en-IE"/>
        </w:rPr>
        <w:t>: &lt;</w:t>
      </w:r>
      <w:r>
        <w:rPr>
          <w:lang w:val="en-IE"/>
        </w:rPr>
        <w:t>Edit appointment</w:t>
      </w:r>
      <w:r w:rsidRPr="00BE0942">
        <w:rPr>
          <w:lang w:val="en-IE"/>
        </w:rPr>
        <w:t>&gt;</w:t>
      </w:r>
    </w:p>
    <w:p w:rsidR="00854C94" w:rsidRDefault="00854C94" w:rsidP="0041071A">
      <w:pPr>
        <w:pStyle w:val="A"/>
        <w:numPr>
          <w:ilvl w:val="0"/>
          <w:numId w:val="23"/>
        </w:numPr>
        <w:rPr>
          <w:lang w:val="en-IE"/>
        </w:rPr>
      </w:pPr>
      <w:r>
        <w:rPr>
          <w:lang w:val="en-IE"/>
        </w:rPr>
        <w:t>The Client selects a booking</w:t>
      </w:r>
    </w:p>
    <w:p w:rsidR="00854C94" w:rsidRDefault="00854C94" w:rsidP="0041071A">
      <w:pPr>
        <w:pStyle w:val="A"/>
        <w:numPr>
          <w:ilvl w:val="0"/>
          <w:numId w:val="23"/>
        </w:numPr>
        <w:rPr>
          <w:lang w:val="en-IE"/>
        </w:rPr>
      </w:pPr>
      <w:r>
        <w:rPr>
          <w:lang w:val="en-IE"/>
        </w:rPr>
        <w:t>The Client selects “Edit Booking”.</w:t>
      </w:r>
    </w:p>
    <w:p w:rsidR="00854C94" w:rsidRPr="00854C94" w:rsidRDefault="00854C94" w:rsidP="0041071A">
      <w:pPr>
        <w:pStyle w:val="A"/>
        <w:numPr>
          <w:ilvl w:val="0"/>
          <w:numId w:val="23"/>
        </w:numPr>
        <w:rPr>
          <w:lang w:val="en-IE"/>
        </w:rPr>
      </w:pPr>
      <w:r>
        <w:rPr>
          <w:lang w:val="en-IE"/>
        </w:rPr>
        <w:t>The System retrieves the booking data from the MySQL database</w:t>
      </w:r>
      <w:r w:rsidRPr="00854C94">
        <w:rPr>
          <w:lang w:val="en-IE"/>
        </w:rPr>
        <w:t>.</w:t>
      </w:r>
    </w:p>
    <w:p w:rsidR="00854C94" w:rsidRDefault="00854C94" w:rsidP="00854C94">
      <w:pPr>
        <w:spacing w:before="0" w:after="0"/>
        <w:ind w:left="1296"/>
        <w:jc w:val="left"/>
        <w:rPr>
          <w:lang w:val="en-IE"/>
        </w:rPr>
      </w:pPr>
      <w:r w:rsidRPr="00BE0942">
        <w:rPr>
          <w:lang w:val="en-IE"/>
        </w:rPr>
        <w:t xml:space="preserve">&lt;returns to number </w:t>
      </w:r>
      <w:r>
        <w:rPr>
          <w:lang w:val="en-IE"/>
        </w:rPr>
        <w:t>5</w:t>
      </w:r>
      <w:r w:rsidRPr="00BE0942">
        <w:rPr>
          <w:lang w:val="en-IE"/>
        </w:rPr>
        <w:t xml:space="preserve"> in Main Flow&gt;</w:t>
      </w:r>
    </w:p>
    <w:p w:rsidR="00854C94" w:rsidRPr="00854C94" w:rsidRDefault="00854C94" w:rsidP="00854C94">
      <w:pPr>
        <w:spacing w:before="0" w:after="0"/>
        <w:ind w:left="1296"/>
        <w:jc w:val="left"/>
        <w:rPr>
          <w:lang w:val="en-IE"/>
        </w:rPr>
      </w:pPr>
    </w:p>
    <w:p w:rsidR="00DD56CC" w:rsidRPr="00BE0942" w:rsidRDefault="00DD56CC" w:rsidP="00DD56CC">
      <w:pPr>
        <w:pStyle w:val="A"/>
        <w:numPr>
          <w:ilvl w:val="0"/>
          <w:numId w:val="0"/>
        </w:numPr>
        <w:ind w:left="933" w:hanging="357"/>
        <w:rPr>
          <w:lang w:val="en-IE"/>
        </w:rPr>
      </w:pPr>
      <w:r w:rsidRPr="00BE0942">
        <w:rPr>
          <w:lang w:val="en-IE"/>
        </w:rPr>
        <w:t>A</w:t>
      </w:r>
      <w:r w:rsidR="00854C94">
        <w:rPr>
          <w:lang w:val="en-IE"/>
        </w:rPr>
        <w:t>2</w:t>
      </w:r>
      <w:r w:rsidRPr="00BE0942">
        <w:rPr>
          <w:lang w:val="en-IE"/>
        </w:rPr>
        <w:t>: &lt;</w:t>
      </w:r>
      <w:r w:rsidR="00E94D1E">
        <w:rPr>
          <w:lang w:val="en-IE"/>
        </w:rPr>
        <w:t>Overlapping appointments</w:t>
      </w:r>
      <w:r w:rsidRPr="00BE0942">
        <w:rPr>
          <w:lang w:val="en-IE"/>
        </w:rPr>
        <w:t>&gt;</w:t>
      </w:r>
    </w:p>
    <w:p w:rsidR="00E94D1E" w:rsidRDefault="00E94D1E" w:rsidP="0041071A">
      <w:pPr>
        <w:pStyle w:val="A"/>
        <w:numPr>
          <w:ilvl w:val="0"/>
          <w:numId w:val="24"/>
        </w:numPr>
        <w:rPr>
          <w:lang w:val="en-IE"/>
        </w:rPr>
      </w:pPr>
      <w:r>
        <w:rPr>
          <w:lang w:val="en-IE"/>
        </w:rPr>
        <w:t>The System checks for the next available timeslot with the required amount of time.</w:t>
      </w:r>
    </w:p>
    <w:p w:rsidR="00E94D1E" w:rsidRPr="00E94D1E" w:rsidRDefault="00E94D1E" w:rsidP="0041071A">
      <w:pPr>
        <w:pStyle w:val="A"/>
        <w:numPr>
          <w:ilvl w:val="0"/>
          <w:numId w:val="24"/>
        </w:numPr>
        <w:rPr>
          <w:lang w:val="en-IE"/>
        </w:rPr>
      </w:pPr>
      <w:r>
        <w:rPr>
          <w:lang w:val="en-IE"/>
        </w:rPr>
        <w:t>The System highlights the date and time</w:t>
      </w:r>
    </w:p>
    <w:p w:rsidR="00DD56CC" w:rsidRPr="00E94D1E" w:rsidRDefault="00E94D1E" w:rsidP="0041071A">
      <w:pPr>
        <w:pStyle w:val="A"/>
        <w:numPr>
          <w:ilvl w:val="0"/>
          <w:numId w:val="24"/>
        </w:numPr>
        <w:rPr>
          <w:lang w:val="en-IE"/>
        </w:rPr>
      </w:pPr>
      <w:r>
        <w:rPr>
          <w:lang w:val="en-IE"/>
        </w:rPr>
        <w:t>The System displays a message saying the Artist is booked, with the suggested new date and time.</w:t>
      </w:r>
    </w:p>
    <w:p w:rsidR="00DD56CC" w:rsidRDefault="00DD56CC" w:rsidP="00DD56CC">
      <w:pPr>
        <w:spacing w:before="0" w:after="0"/>
        <w:ind w:left="1296"/>
        <w:jc w:val="left"/>
        <w:rPr>
          <w:lang w:val="en-IE"/>
        </w:rPr>
      </w:pPr>
      <w:r w:rsidRPr="00BE0942">
        <w:rPr>
          <w:lang w:val="en-IE"/>
        </w:rPr>
        <w:t xml:space="preserve">&lt;returns to number </w:t>
      </w:r>
      <w:r w:rsidR="0001448C" w:rsidRPr="00BE0942">
        <w:rPr>
          <w:lang w:val="en-IE"/>
        </w:rPr>
        <w:t>6</w:t>
      </w:r>
      <w:r w:rsidR="00FF5B05" w:rsidRPr="00BE0942">
        <w:rPr>
          <w:lang w:val="en-IE"/>
        </w:rPr>
        <w:t xml:space="preserve"> </w:t>
      </w:r>
      <w:r w:rsidRPr="00BE0942">
        <w:rPr>
          <w:lang w:val="en-IE"/>
        </w:rPr>
        <w:t>in Main Flow&gt;</w:t>
      </w:r>
    </w:p>
    <w:p w:rsidR="00E94D1E" w:rsidRDefault="00E94D1E" w:rsidP="00DD56CC">
      <w:pPr>
        <w:spacing w:before="0" w:after="0"/>
        <w:ind w:left="1296"/>
        <w:jc w:val="left"/>
        <w:rPr>
          <w:lang w:val="en-IE"/>
        </w:rPr>
      </w:pPr>
    </w:p>
    <w:p w:rsidR="00E94D1E" w:rsidRPr="00BE0942" w:rsidRDefault="00E94D1E" w:rsidP="00E94D1E">
      <w:pPr>
        <w:pStyle w:val="A"/>
        <w:numPr>
          <w:ilvl w:val="0"/>
          <w:numId w:val="0"/>
        </w:numPr>
        <w:ind w:left="933" w:hanging="357"/>
        <w:rPr>
          <w:lang w:val="en-IE"/>
        </w:rPr>
      </w:pPr>
      <w:r w:rsidRPr="00BE0942">
        <w:rPr>
          <w:lang w:val="en-IE"/>
        </w:rPr>
        <w:t>A</w:t>
      </w:r>
      <w:r w:rsidR="00854C94">
        <w:rPr>
          <w:lang w:val="en-IE"/>
        </w:rPr>
        <w:t>3</w:t>
      </w:r>
      <w:r w:rsidRPr="00BE0942">
        <w:rPr>
          <w:lang w:val="en-IE"/>
        </w:rPr>
        <w:t>: &lt;</w:t>
      </w:r>
      <w:r>
        <w:rPr>
          <w:lang w:val="en-IE"/>
        </w:rPr>
        <w:t>Artist declines</w:t>
      </w:r>
      <w:r w:rsidRPr="00BE0942">
        <w:rPr>
          <w:lang w:val="en-IE"/>
        </w:rPr>
        <w:t>&gt;</w:t>
      </w:r>
    </w:p>
    <w:p w:rsidR="00BB31CF" w:rsidRPr="00BB31CF" w:rsidRDefault="00854C94" w:rsidP="0041071A">
      <w:pPr>
        <w:pStyle w:val="A"/>
        <w:numPr>
          <w:ilvl w:val="0"/>
          <w:numId w:val="22"/>
        </w:numPr>
        <w:rPr>
          <w:lang w:val="en-IE"/>
        </w:rPr>
      </w:pPr>
      <w:r>
        <w:rPr>
          <w:lang w:val="en-IE"/>
        </w:rPr>
        <w:t>The Artist selects “Deny”</w:t>
      </w:r>
    </w:p>
    <w:p w:rsidR="00E94D1E" w:rsidRDefault="00074395" w:rsidP="0041071A">
      <w:pPr>
        <w:pStyle w:val="A"/>
        <w:numPr>
          <w:ilvl w:val="0"/>
          <w:numId w:val="22"/>
        </w:numPr>
        <w:rPr>
          <w:lang w:val="en-IE"/>
        </w:rPr>
      </w:pPr>
      <w:r>
        <w:rPr>
          <w:lang w:val="en-IE"/>
        </w:rPr>
        <w:t>The appointment is deleted from the database</w:t>
      </w:r>
      <w:r w:rsidR="00854C94">
        <w:rPr>
          <w:lang w:val="en-IE"/>
        </w:rPr>
        <w:t>.</w:t>
      </w:r>
    </w:p>
    <w:p w:rsidR="00BB31CF" w:rsidRDefault="00BB31CF" w:rsidP="0041071A">
      <w:pPr>
        <w:pStyle w:val="A"/>
        <w:numPr>
          <w:ilvl w:val="0"/>
          <w:numId w:val="22"/>
        </w:numPr>
        <w:rPr>
          <w:lang w:val="en-IE"/>
        </w:rPr>
      </w:pPr>
      <w:r>
        <w:rPr>
          <w:lang w:val="en-IE"/>
        </w:rPr>
        <w:t xml:space="preserve">The System notifies the Payment System </w:t>
      </w:r>
      <w:r w:rsidRPr="00BB31CF">
        <w:rPr>
          <w:u w:val="single"/>
          <w:lang w:val="en-IE"/>
        </w:rPr>
        <w:t>not</w:t>
      </w:r>
      <w:r>
        <w:rPr>
          <w:lang w:val="en-IE"/>
        </w:rPr>
        <w:t xml:space="preserve"> to process payment.</w:t>
      </w:r>
    </w:p>
    <w:p w:rsidR="00E94D1E" w:rsidRPr="00E94D1E" w:rsidRDefault="00854C94" w:rsidP="0041071A">
      <w:pPr>
        <w:pStyle w:val="A"/>
        <w:numPr>
          <w:ilvl w:val="0"/>
          <w:numId w:val="22"/>
        </w:numPr>
        <w:rPr>
          <w:lang w:val="en-IE"/>
        </w:rPr>
      </w:pPr>
      <w:r>
        <w:rPr>
          <w:lang w:val="en-IE"/>
        </w:rPr>
        <w:t>The System notifies the Client</w:t>
      </w:r>
      <w:r w:rsidR="00074395">
        <w:rPr>
          <w:lang w:val="en-IE"/>
        </w:rPr>
        <w:t xml:space="preserve"> to </w:t>
      </w:r>
      <w:r w:rsidR="00BB31CF">
        <w:rPr>
          <w:lang w:val="en-IE"/>
        </w:rPr>
        <w:t>create</w:t>
      </w:r>
      <w:r w:rsidR="00074395">
        <w:rPr>
          <w:lang w:val="en-IE"/>
        </w:rPr>
        <w:t xml:space="preserve"> another booking</w:t>
      </w:r>
      <w:r>
        <w:rPr>
          <w:lang w:val="en-IE"/>
        </w:rPr>
        <w:t>.</w:t>
      </w:r>
    </w:p>
    <w:p w:rsidR="00E94D1E" w:rsidRPr="00BE0942" w:rsidRDefault="00854C94" w:rsidP="00E94D1E">
      <w:pPr>
        <w:spacing w:before="0" w:after="0"/>
        <w:ind w:left="1296"/>
        <w:jc w:val="left"/>
        <w:rPr>
          <w:lang w:val="en-IE"/>
        </w:rPr>
      </w:pPr>
      <w:r>
        <w:rPr>
          <w:lang w:val="en-IE"/>
        </w:rPr>
        <w:t>&lt;Goes to number 10 in A1&gt;</w:t>
      </w:r>
    </w:p>
    <w:p w:rsidR="00E94D1E" w:rsidRPr="00BE0942" w:rsidRDefault="00E94D1E" w:rsidP="00DD56CC">
      <w:pPr>
        <w:spacing w:before="0" w:after="0"/>
        <w:ind w:left="1296"/>
        <w:jc w:val="left"/>
        <w:rPr>
          <w:lang w:val="en-IE"/>
        </w:rPr>
      </w:pPr>
    </w:p>
    <w:p w:rsidR="00DD56CC" w:rsidRPr="00BE0942" w:rsidRDefault="00DD56CC" w:rsidP="00DD56CC">
      <w:pPr>
        <w:pStyle w:val="A"/>
        <w:numPr>
          <w:ilvl w:val="0"/>
          <w:numId w:val="0"/>
        </w:numPr>
        <w:ind w:left="936"/>
        <w:rPr>
          <w:lang w:val="en-IE"/>
        </w:rPr>
      </w:pPr>
    </w:p>
    <w:p w:rsidR="00854C94" w:rsidRPr="00BE0942" w:rsidRDefault="00854C94" w:rsidP="00854C94">
      <w:pPr>
        <w:ind w:left="576"/>
        <w:rPr>
          <w:b/>
          <w:lang w:val="en-IE"/>
        </w:rPr>
      </w:pPr>
      <w:r w:rsidRPr="00BE0942">
        <w:rPr>
          <w:b/>
          <w:lang w:val="en-IE"/>
        </w:rPr>
        <w:lastRenderedPageBreak/>
        <w:t>Exceptional flow</w:t>
      </w:r>
    </w:p>
    <w:p w:rsidR="00854C94" w:rsidRPr="00BE0942" w:rsidRDefault="00854C94" w:rsidP="00854C94">
      <w:pPr>
        <w:pStyle w:val="A"/>
        <w:numPr>
          <w:ilvl w:val="0"/>
          <w:numId w:val="0"/>
        </w:numPr>
        <w:ind w:left="933" w:hanging="357"/>
        <w:rPr>
          <w:lang w:val="en-IE"/>
        </w:rPr>
      </w:pPr>
      <w:r w:rsidRPr="00BE0942">
        <w:rPr>
          <w:lang w:val="en-IE"/>
        </w:rPr>
        <w:t xml:space="preserve">E1: System cannot connect to </w:t>
      </w:r>
      <w:r>
        <w:rPr>
          <w:lang w:val="en-IE"/>
        </w:rPr>
        <w:t>MySQL</w:t>
      </w:r>
    </w:p>
    <w:p w:rsidR="00854C94" w:rsidRPr="00BE0942" w:rsidRDefault="00854C94" w:rsidP="0041071A">
      <w:pPr>
        <w:pStyle w:val="A"/>
        <w:numPr>
          <w:ilvl w:val="0"/>
          <w:numId w:val="25"/>
        </w:numPr>
        <w:rPr>
          <w:lang w:val="en-IE"/>
        </w:rPr>
      </w:pPr>
      <w:r w:rsidRPr="00BE0942">
        <w:rPr>
          <w:lang w:val="en-IE"/>
        </w:rPr>
        <w:t xml:space="preserve">The System cannot connect </w:t>
      </w:r>
      <w:r>
        <w:rPr>
          <w:lang w:val="en-IE"/>
        </w:rPr>
        <w:t>MySQL Database</w:t>
      </w:r>
    </w:p>
    <w:p w:rsidR="00854C94" w:rsidRDefault="00854C94" w:rsidP="0041071A">
      <w:pPr>
        <w:pStyle w:val="A"/>
        <w:numPr>
          <w:ilvl w:val="0"/>
          <w:numId w:val="25"/>
        </w:numPr>
        <w:rPr>
          <w:lang w:val="en-IE"/>
        </w:rPr>
      </w:pPr>
      <w:r w:rsidRPr="00BE0942">
        <w:rPr>
          <w:lang w:val="en-IE"/>
        </w:rPr>
        <w:t>The System displays</w:t>
      </w:r>
      <w:r>
        <w:rPr>
          <w:lang w:val="en-IE"/>
        </w:rPr>
        <w:t xml:space="preserve"> a message to the user sating</w:t>
      </w:r>
      <w:r w:rsidRPr="00BE0942">
        <w:rPr>
          <w:lang w:val="en-IE"/>
        </w:rPr>
        <w:t xml:space="preserve"> that technical difficulties are occurring.</w:t>
      </w:r>
    </w:p>
    <w:p w:rsidR="00854C94" w:rsidRPr="00D10542" w:rsidRDefault="00854C94" w:rsidP="0041071A">
      <w:pPr>
        <w:pStyle w:val="A"/>
        <w:numPr>
          <w:ilvl w:val="0"/>
          <w:numId w:val="25"/>
        </w:numPr>
        <w:rPr>
          <w:lang w:val="en-IE"/>
        </w:rPr>
      </w:pPr>
      <w:r w:rsidRPr="00D10542">
        <w:rPr>
          <w:lang w:val="en-IE"/>
        </w:rPr>
        <w:t>The System stores what happened into an error log.</w:t>
      </w:r>
    </w:p>
    <w:p w:rsidR="00854C94" w:rsidRPr="00BE0942" w:rsidRDefault="00854C94" w:rsidP="00854C94">
      <w:pPr>
        <w:pStyle w:val="A"/>
        <w:numPr>
          <w:ilvl w:val="0"/>
          <w:numId w:val="0"/>
        </w:numPr>
        <w:ind w:left="1293"/>
        <w:rPr>
          <w:lang w:val="en-IE"/>
        </w:rPr>
      </w:pPr>
      <w:r w:rsidRPr="00BE0942">
        <w:rPr>
          <w:lang w:val="en-IE"/>
        </w:rPr>
        <w:t>&lt;Returns to number</w:t>
      </w:r>
      <w:r>
        <w:rPr>
          <w:lang w:val="en-IE"/>
        </w:rPr>
        <w:t xml:space="preserve"> 8</w:t>
      </w:r>
      <w:r w:rsidRPr="00BE0942">
        <w:rPr>
          <w:lang w:val="en-IE"/>
        </w:rPr>
        <w:t xml:space="preserve"> in Main Flow&gt;</w:t>
      </w:r>
    </w:p>
    <w:p w:rsidR="00DD56CC" w:rsidRPr="00BE0942" w:rsidRDefault="00DD56CC" w:rsidP="00DD56CC">
      <w:pPr>
        <w:spacing w:before="0" w:after="0"/>
        <w:jc w:val="left"/>
        <w:rPr>
          <w:lang w:val="en-IE"/>
        </w:rPr>
      </w:pPr>
    </w:p>
    <w:p w:rsidR="00FF5B05" w:rsidRPr="00BE0942" w:rsidRDefault="00FF5B05" w:rsidP="00FF5B05">
      <w:pPr>
        <w:pStyle w:val="A"/>
        <w:numPr>
          <w:ilvl w:val="0"/>
          <w:numId w:val="0"/>
        </w:numPr>
        <w:ind w:left="933" w:hanging="357"/>
        <w:rPr>
          <w:lang w:val="en-IE"/>
        </w:rPr>
      </w:pPr>
      <w:r w:rsidRPr="00BE0942">
        <w:rPr>
          <w:lang w:val="en-IE"/>
        </w:rPr>
        <w:t>E2: &lt;</w:t>
      </w:r>
      <w:r w:rsidR="00854C94">
        <w:rPr>
          <w:lang w:val="en-IE"/>
        </w:rPr>
        <w:t>Artist doesn’t select either “Confirm” or “Deny”</w:t>
      </w:r>
      <w:r w:rsidRPr="00BE0942">
        <w:rPr>
          <w:lang w:val="en-IE"/>
        </w:rPr>
        <w:t>&gt;</w:t>
      </w:r>
    </w:p>
    <w:p w:rsidR="00FF5B05" w:rsidRPr="00BE0942" w:rsidRDefault="00854C94" w:rsidP="0041071A">
      <w:pPr>
        <w:numPr>
          <w:ilvl w:val="0"/>
          <w:numId w:val="26"/>
        </w:numPr>
        <w:spacing w:before="0" w:after="0"/>
        <w:jc w:val="left"/>
        <w:rPr>
          <w:lang w:val="en-IE"/>
        </w:rPr>
      </w:pPr>
      <w:r>
        <w:rPr>
          <w:lang w:val="en-IE"/>
        </w:rPr>
        <w:t>The System waits 48 hours, or 24 hours before the appointment, whichever is nearer.</w:t>
      </w:r>
    </w:p>
    <w:p w:rsidR="00FF5B05" w:rsidRDefault="00854C94" w:rsidP="0041071A">
      <w:pPr>
        <w:pStyle w:val="A"/>
        <w:numPr>
          <w:ilvl w:val="0"/>
          <w:numId w:val="26"/>
        </w:numPr>
        <w:rPr>
          <w:lang w:val="en-IE"/>
        </w:rPr>
      </w:pPr>
      <w:r>
        <w:rPr>
          <w:lang w:val="en-IE"/>
        </w:rPr>
        <w:t>The System notifies the Client to contact the Artist directly.</w:t>
      </w:r>
    </w:p>
    <w:p w:rsidR="00854C94" w:rsidRPr="00BB31CF" w:rsidRDefault="00BB31CF" w:rsidP="00BB31CF">
      <w:pPr>
        <w:pStyle w:val="A"/>
        <w:numPr>
          <w:ilvl w:val="0"/>
          <w:numId w:val="0"/>
        </w:numPr>
        <w:ind w:left="1293"/>
        <w:rPr>
          <w:lang w:val="en-IE"/>
        </w:rPr>
      </w:pPr>
      <w:r>
        <w:rPr>
          <w:lang w:val="en-IE"/>
        </w:rPr>
        <w:t>&lt;Goes to number 17 in A2&gt;</w:t>
      </w:r>
    </w:p>
    <w:p w:rsidR="00DD56CC" w:rsidRPr="00BE0942" w:rsidRDefault="00DD56CC" w:rsidP="00DD56CC">
      <w:pPr>
        <w:pStyle w:val="A"/>
        <w:numPr>
          <w:ilvl w:val="0"/>
          <w:numId w:val="0"/>
        </w:numPr>
        <w:ind w:left="936"/>
        <w:rPr>
          <w:lang w:val="en-IE"/>
        </w:rPr>
      </w:pPr>
    </w:p>
    <w:p w:rsidR="00DD56CC" w:rsidRPr="00BE0942" w:rsidRDefault="00DD56CC" w:rsidP="00DD56CC">
      <w:pPr>
        <w:ind w:left="576"/>
        <w:rPr>
          <w:b/>
          <w:lang w:val="en-IE"/>
        </w:rPr>
      </w:pPr>
      <w:r w:rsidRPr="00BE0942">
        <w:rPr>
          <w:b/>
          <w:lang w:val="en-IE"/>
        </w:rPr>
        <w:t>Termination</w:t>
      </w:r>
    </w:p>
    <w:p w:rsidR="00DD56CC" w:rsidRPr="00BE0942" w:rsidRDefault="00DD56CC" w:rsidP="00DD56CC">
      <w:pPr>
        <w:ind w:left="576"/>
        <w:rPr>
          <w:lang w:val="en-IE"/>
        </w:rPr>
      </w:pPr>
      <w:r w:rsidRPr="00BE0942">
        <w:rPr>
          <w:lang w:val="en-IE"/>
        </w:rPr>
        <w:t xml:space="preserve">This Use Case is terminated when the </w:t>
      </w:r>
      <w:r w:rsidR="00854C94">
        <w:rPr>
          <w:lang w:val="en-IE"/>
        </w:rPr>
        <w:t>Client has successfully placed a booking or has edited a booking, or a user has deleted the booking.</w:t>
      </w:r>
    </w:p>
    <w:p w:rsidR="00DD56CC" w:rsidRPr="00BE0942" w:rsidRDefault="00DD56CC" w:rsidP="00DD56CC">
      <w:pPr>
        <w:ind w:left="576"/>
        <w:rPr>
          <w:b/>
          <w:lang w:val="en-IE"/>
        </w:rPr>
      </w:pPr>
    </w:p>
    <w:p w:rsidR="00DD56CC" w:rsidRPr="00BE0942" w:rsidRDefault="00DD56CC" w:rsidP="00DD56CC">
      <w:pPr>
        <w:ind w:left="576"/>
        <w:rPr>
          <w:b/>
          <w:lang w:val="en-IE"/>
        </w:rPr>
      </w:pPr>
      <w:r w:rsidRPr="00BE0942">
        <w:rPr>
          <w:b/>
          <w:lang w:val="en-IE"/>
        </w:rPr>
        <w:t>Post condition</w:t>
      </w:r>
    </w:p>
    <w:p w:rsidR="00DD56CC" w:rsidRPr="00BE0942" w:rsidRDefault="00DD56CC" w:rsidP="00DD56CC">
      <w:pPr>
        <w:ind w:left="576"/>
        <w:rPr>
          <w:lang w:val="en-IE"/>
        </w:rPr>
      </w:pPr>
      <w:r w:rsidRPr="00BE0942">
        <w:rPr>
          <w:lang w:val="en-IE"/>
        </w:rPr>
        <w:t>The System goes into a wait state</w:t>
      </w:r>
    </w:p>
    <w:p w:rsidR="00DD56CC" w:rsidRPr="00BE0942" w:rsidRDefault="00DD56CC" w:rsidP="00114ED4">
      <w:pPr>
        <w:ind w:left="576"/>
        <w:rPr>
          <w:lang w:val="en-IE"/>
        </w:rPr>
      </w:pPr>
    </w:p>
    <w:p w:rsidR="005558C1" w:rsidRPr="00BE0942" w:rsidRDefault="005558C1" w:rsidP="005558C1">
      <w:pPr>
        <w:pStyle w:val="Heading3"/>
        <w:tabs>
          <w:tab w:val="clear" w:pos="1080"/>
          <w:tab w:val="num" w:pos="1656"/>
        </w:tabs>
        <w:rPr>
          <w:lang w:val="en-IE"/>
        </w:rPr>
      </w:pPr>
      <w:bookmarkStart w:id="81" w:name="_Toc25064865"/>
      <w:r w:rsidRPr="00BE0942">
        <w:rPr>
          <w:lang w:val="en-IE"/>
        </w:rPr>
        <w:t xml:space="preserve">Requirement 5: </w:t>
      </w:r>
      <w:r w:rsidR="00074395">
        <w:rPr>
          <w:lang w:val="en-IE"/>
        </w:rPr>
        <w:t>Rate Artist</w:t>
      </w:r>
      <w:bookmarkEnd w:id="81"/>
    </w:p>
    <w:p w:rsidR="005558C1" w:rsidRPr="00BE0942" w:rsidRDefault="005558C1" w:rsidP="005558C1">
      <w:pPr>
        <w:pStyle w:val="Heading4"/>
        <w:tabs>
          <w:tab w:val="clear" w:pos="1224"/>
          <w:tab w:val="num" w:pos="1800"/>
        </w:tabs>
        <w:rPr>
          <w:lang w:val="en-IE"/>
        </w:rPr>
      </w:pPr>
      <w:r w:rsidRPr="00BE0942">
        <w:rPr>
          <w:lang w:val="en-IE"/>
        </w:rPr>
        <w:t>Description &amp; Priority</w:t>
      </w:r>
    </w:p>
    <w:p w:rsidR="005558C1" w:rsidRPr="00BE0942" w:rsidRDefault="005558C1" w:rsidP="005558C1">
      <w:pPr>
        <w:rPr>
          <w:lang w:val="en-IE"/>
        </w:rPr>
      </w:pPr>
      <w:r w:rsidRPr="00BE0942">
        <w:rPr>
          <w:lang w:val="en-IE"/>
        </w:rPr>
        <w:t>This Use Case describes how a</w:t>
      </w:r>
      <w:r w:rsidR="00074395">
        <w:rPr>
          <w:lang w:val="en-IE"/>
        </w:rPr>
        <w:t xml:space="preserve"> Client can rate an artist and leave a comment on the Artist’s Page.</w:t>
      </w:r>
    </w:p>
    <w:p w:rsidR="005558C1" w:rsidRPr="00BE0942" w:rsidRDefault="005558C1" w:rsidP="005558C1">
      <w:pPr>
        <w:pStyle w:val="Heading4"/>
        <w:tabs>
          <w:tab w:val="clear" w:pos="1224"/>
          <w:tab w:val="num" w:pos="1800"/>
        </w:tabs>
        <w:rPr>
          <w:lang w:val="en-IE"/>
        </w:rPr>
      </w:pPr>
      <w:r w:rsidRPr="00BE0942">
        <w:rPr>
          <w:lang w:val="en-IE"/>
        </w:rPr>
        <w:t xml:space="preserve">Use Case </w:t>
      </w:r>
    </w:p>
    <w:p w:rsidR="005558C1" w:rsidRPr="00BE0942" w:rsidRDefault="005558C1" w:rsidP="005558C1">
      <w:pPr>
        <w:ind w:left="576"/>
        <w:rPr>
          <w:lang w:val="en-IE"/>
        </w:rPr>
      </w:pPr>
      <w:r w:rsidRPr="00BE0942">
        <w:rPr>
          <w:b/>
          <w:lang w:val="en-IE"/>
        </w:rPr>
        <w:t>Unique ID:</w:t>
      </w:r>
      <w:r w:rsidRPr="00BE0942">
        <w:rPr>
          <w:lang w:val="en-IE"/>
        </w:rPr>
        <w:t xml:space="preserve"> </w:t>
      </w:r>
      <w:r w:rsidR="00DC1C2D">
        <w:rPr>
          <w:lang w:val="en-IE"/>
        </w:rPr>
        <w:t>rate Artist</w:t>
      </w:r>
    </w:p>
    <w:p w:rsidR="005558C1" w:rsidRPr="00BE0942" w:rsidRDefault="005558C1" w:rsidP="005558C1">
      <w:pPr>
        <w:ind w:left="576"/>
        <w:rPr>
          <w:b/>
          <w:lang w:val="en-IE"/>
        </w:rPr>
      </w:pPr>
      <w:r w:rsidRPr="00BE0942">
        <w:rPr>
          <w:b/>
          <w:lang w:val="en-IE"/>
        </w:rPr>
        <w:t>Scope</w:t>
      </w:r>
    </w:p>
    <w:p w:rsidR="005558C1" w:rsidRPr="00BE0942" w:rsidRDefault="005558C1" w:rsidP="005558C1">
      <w:pPr>
        <w:ind w:left="576"/>
        <w:rPr>
          <w:lang w:val="en-IE"/>
        </w:rPr>
      </w:pPr>
      <w:r w:rsidRPr="00BE0942">
        <w:rPr>
          <w:lang w:val="en-IE"/>
        </w:rPr>
        <w:t xml:space="preserve">The scope of this use case is to </w:t>
      </w:r>
      <w:r w:rsidR="00645B6D">
        <w:rPr>
          <w:lang w:val="en-IE"/>
        </w:rPr>
        <w:t>show how a Client can rate an Artist.</w:t>
      </w:r>
    </w:p>
    <w:p w:rsidR="005558C1" w:rsidRPr="00BE0942" w:rsidRDefault="005558C1" w:rsidP="005558C1">
      <w:pPr>
        <w:ind w:left="576"/>
        <w:rPr>
          <w:lang w:val="en-IE"/>
        </w:rPr>
      </w:pPr>
      <w:r w:rsidRPr="00BE0942">
        <w:rPr>
          <w:b/>
          <w:lang w:val="en-IE"/>
        </w:rPr>
        <w:t>Description</w:t>
      </w:r>
    </w:p>
    <w:p w:rsidR="005558C1" w:rsidRPr="00BE0942" w:rsidRDefault="005558C1" w:rsidP="005558C1">
      <w:pPr>
        <w:ind w:left="576"/>
        <w:rPr>
          <w:lang w:val="en-IE"/>
        </w:rPr>
      </w:pPr>
      <w:r w:rsidRPr="00BE0942">
        <w:rPr>
          <w:lang w:val="en-IE"/>
        </w:rPr>
        <w:t xml:space="preserve">This use case describes how </w:t>
      </w:r>
      <w:r w:rsidR="00645B6D">
        <w:rPr>
          <w:lang w:val="en-IE"/>
        </w:rPr>
        <w:t xml:space="preserve">the Client can view and rate the Artist via the Artist’s Page. </w:t>
      </w:r>
    </w:p>
    <w:p w:rsidR="005558C1" w:rsidRPr="00BE0942" w:rsidRDefault="005558C1" w:rsidP="005558C1">
      <w:pPr>
        <w:ind w:left="576"/>
        <w:rPr>
          <w:b/>
          <w:lang w:val="en-IE"/>
        </w:rPr>
      </w:pPr>
      <w:r w:rsidRPr="00BE0942">
        <w:rPr>
          <w:b/>
          <w:lang w:val="en-IE"/>
        </w:rPr>
        <w:t>Use Case Diagram</w:t>
      </w:r>
    </w:p>
    <w:p w:rsidR="005558C1" w:rsidRPr="00BE0942" w:rsidRDefault="00444FC8" w:rsidP="005558C1">
      <w:pPr>
        <w:ind w:left="576"/>
        <w:rPr>
          <w:b/>
          <w:lang w:val="en-IE"/>
        </w:rPr>
      </w:pPr>
      <w:r>
        <w:rPr>
          <w:b/>
          <w:noProof/>
          <w:lang w:val="en-IE" w:eastAsia="en-IE"/>
        </w:rPr>
        <w:lastRenderedPageBreak/>
        <w:drawing>
          <wp:inline distT="0" distB="0" distL="0" distR="0">
            <wp:extent cx="5048250" cy="309939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1091" cy="3101135"/>
                    </a:xfrm>
                    <a:prstGeom prst="rect">
                      <a:avLst/>
                    </a:prstGeom>
                    <a:noFill/>
                    <a:ln>
                      <a:noFill/>
                    </a:ln>
                  </pic:spPr>
                </pic:pic>
              </a:graphicData>
            </a:graphic>
          </wp:inline>
        </w:drawing>
      </w:r>
    </w:p>
    <w:p w:rsidR="005558C1" w:rsidRPr="00BE0942" w:rsidRDefault="005558C1" w:rsidP="005558C1">
      <w:pPr>
        <w:ind w:left="576"/>
        <w:rPr>
          <w:b/>
          <w:lang w:val="en-IE"/>
        </w:rPr>
      </w:pPr>
      <w:r w:rsidRPr="00BE0942">
        <w:rPr>
          <w:b/>
          <w:lang w:val="en-IE"/>
        </w:rPr>
        <w:t>Flow Description</w:t>
      </w:r>
    </w:p>
    <w:p w:rsidR="005558C1" w:rsidRPr="00BE0942" w:rsidRDefault="005558C1" w:rsidP="005558C1">
      <w:pPr>
        <w:ind w:left="576"/>
        <w:rPr>
          <w:b/>
          <w:lang w:val="en-IE"/>
        </w:rPr>
      </w:pPr>
      <w:r w:rsidRPr="00BE0942">
        <w:rPr>
          <w:b/>
          <w:lang w:val="en-IE"/>
        </w:rPr>
        <w:t>Precondition</w:t>
      </w:r>
    </w:p>
    <w:p w:rsidR="00074395" w:rsidRDefault="00074395" w:rsidP="00074395">
      <w:pPr>
        <w:pStyle w:val="ListParagraph"/>
        <w:numPr>
          <w:ilvl w:val="0"/>
          <w:numId w:val="6"/>
        </w:numPr>
        <w:rPr>
          <w:lang w:val="en-IE"/>
        </w:rPr>
      </w:pPr>
      <w:r w:rsidRPr="00BE0942">
        <w:rPr>
          <w:lang w:val="en-IE"/>
        </w:rPr>
        <w:t>The System is active and working correctly</w:t>
      </w:r>
      <w:r>
        <w:rPr>
          <w:lang w:val="en-IE"/>
        </w:rPr>
        <w:t>,</w:t>
      </w:r>
    </w:p>
    <w:p w:rsidR="00074395" w:rsidRPr="00BE0942" w:rsidRDefault="00074395" w:rsidP="00074395">
      <w:pPr>
        <w:pStyle w:val="ListParagraph"/>
        <w:numPr>
          <w:ilvl w:val="0"/>
          <w:numId w:val="6"/>
        </w:numPr>
        <w:rPr>
          <w:lang w:val="en-IE"/>
        </w:rPr>
      </w:pPr>
      <w:r>
        <w:rPr>
          <w:lang w:val="en-IE"/>
        </w:rPr>
        <w:t>The Client is signed in</w:t>
      </w:r>
    </w:p>
    <w:p w:rsidR="00074395" w:rsidRDefault="00074395" w:rsidP="00074395">
      <w:pPr>
        <w:pStyle w:val="ListParagraph"/>
        <w:numPr>
          <w:ilvl w:val="0"/>
          <w:numId w:val="6"/>
        </w:numPr>
        <w:rPr>
          <w:lang w:val="en-IE"/>
        </w:rPr>
      </w:pPr>
      <w:r>
        <w:rPr>
          <w:lang w:val="en-IE"/>
        </w:rPr>
        <w:t>The Artist is signed in</w:t>
      </w:r>
    </w:p>
    <w:p w:rsidR="00645B6D" w:rsidRDefault="00645B6D" w:rsidP="00074395">
      <w:pPr>
        <w:pStyle w:val="ListParagraph"/>
        <w:numPr>
          <w:ilvl w:val="0"/>
          <w:numId w:val="6"/>
        </w:numPr>
        <w:rPr>
          <w:lang w:val="en-IE"/>
        </w:rPr>
      </w:pPr>
      <w:r>
        <w:rPr>
          <w:lang w:val="en-IE"/>
        </w:rPr>
        <w:t>The Artist has previously created an Artist’s Page.</w:t>
      </w:r>
    </w:p>
    <w:p w:rsidR="00074395" w:rsidRPr="00645B6D" w:rsidRDefault="00074395" w:rsidP="00645B6D">
      <w:pPr>
        <w:pStyle w:val="ListParagraph"/>
        <w:numPr>
          <w:ilvl w:val="0"/>
          <w:numId w:val="6"/>
        </w:numPr>
        <w:rPr>
          <w:lang w:val="en-IE"/>
        </w:rPr>
      </w:pPr>
      <w:r>
        <w:rPr>
          <w:lang w:val="en-IE"/>
        </w:rPr>
        <w:t>The MySQL database and connection are actively working correctly.</w:t>
      </w:r>
    </w:p>
    <w:p w:rsidR="00074395" w:rsidRDefault="00074395" w:rsidP="00074395">
      <w:pPr>
        <w:pStyle w:val="ListParagraph"/>
        <w:numPr>
          <w:ilvl w:val="0"/>
          <w:numId w:val="6"/>
        </w:numPr>
        <w:rPr>
          <w:lang w:val="en-IE"/>
        </w:rPr>
      </w:pPr>
      <w:r w:rsidRPr="00BE0942">
        <w:rPr>
          <w:lang w:val="en-IE"/>
        </w:rPr>
        <w:t xml:space="preserve">An Error log file is stored </w:t>
      </w:r>
      <w:r w:rsidR="00DC1C2D" w:rsidRPr="00BE0942">
        <w:rPr>
          <w:lang w:val="en-IE"/>
        </w:rPr>
        <w:t xml:space="preserve">within </w:t>
      </w:r>
      <w:r w:rsidR="00DC1C2D">
        <w:rPr>
          <w:lang w:val="en-IE"/>
        </w:rPr>
        <w:t>the website’s files</w:t>
      </w:r>
      <w:r w:rsidRPr="00BE0942">
        <w:rPr>
          <w:lang w:val="en-IE"/>
        </w:rPr>
        <w:t>.</w:t>
      </w:r>
    </w:p>
    <w:p w:rsidR="00444FC8" w:rsidRDefault="00444FC8" w:rsidP="00074395">
      <w:pPr>
        <w:pStyle w:val="ListParagraph"/>
        <w:numPr>
          <w:ilvl w:val="0"/>
          <w:numId w:val="6"/>
        </w:numPr>
        <w:rPr>
          <w:lang w:val="en-IE"/>
        </w:rPr>
      </w:pPr>
      <w:r>
        <w:rPr>
          <w:lang w:val="en-IE"/>
        </w:rPr>
        <w:t>Users cannot edit or delete ratings.</w:t>
      </w:r>
    </w:p>
    <w:p w:rsidR="00444FC8" w:rsidRDefault="00444FC8" w:rsidP="00074395">
      <w:pPr>
        <w:pStyle w:val="ListParagraph"/>
        <w:numPr>
          <w:ilvl w:val="0"/>
          <w:numId w:val="6"/>
        </w:numPr>
        <w:rPr>
          <w:lang w:val="en-IE"/>
        </w:rPr>
      </w:pPr>
      <w:r>
        <w:rPr>
          <w:lang w:val="en-IE"/>
        </w:rPr>
        <w:t xml:space="preserve">Artists need to approve comments before they’re publicly visible. </w:t>
      </w:r>
    </w:p>
    <w:p w:rsidR="00444FC8" w:rsidRPr="00BE0942" w:rsidRDefault="00444FC8" w:rsidP="00074395">
      <w:pPr>
        <w:pStyle w:val="ListParagraph"/>
        <w:numPr>
          <w:ilvl w:val="0"/>
          <w:numId w:val="6"/>
        </w:numPr>
        <w:rPr>
          <w:lang w:val="en-IE"/>
        </w:rPr>
      </w:pPr>
      <w:r>
        <w:rPr>
          <w:lang w:val="en-IE"/>
        </w:rPr>
        <w:t>If an Artist does not approve a comment, it is deleted.</w:t>
      </w:r>
    </w:p>
    <w:p w:rsidR="005558C1" w:rsidRPr="00BE0942" w:rsidRDefault="005558C1" w:rsidP="005558C1">
      <w:pPr>
        <w:pStyle w:val="ListParagraph"/>
        <w:ind w:left="1296"/>
        <w:rPr>
          <w:lang w:val="en-IE"/>
        </w:rPr>
      </w:pPr>
    </w:p>
    <w:p w:rsidR="005558C1" w:rsidRPr="00BE0942" w:rsidRDefault="005558C1" w:rsidP="005558C1">
      <w:pPr>
        <w:rPr>
          <w:b/>
          <w:lang w:val="en-IE"/>
        </w:rPr>
      </w:pPr>
      <w:r w:rsidRPr="00BE0942">
        <w:rPr>
          <w:b/>
          <w:lang w:val="en-IE"/>
        </w:rPr>
        <w:t>Activation</w:t>
      </w:r>
    </w:p>
    <w:p w:rsidR="005558C1" w:rsidRPr="00BE0942" w:rsidRDefault="005558C1" w:rsidP="005558C1">
      <w:pPr>
        <w:ind w:left="576"/>
        <w:rPr>
          <w:lang w:val="en-IE"/>
        </w:rPr>
      </w:pPr>
      <w:r w:rsidRPr="00BE0942">
        <w:rPr>
          <w:lang w:val="en-IE"/>
        </w:rPr>
        <w:t xml:space="preserve">This use case starts when the </w:t>
      </w:r>
      <w:r w:rsidR="00645B6D">
        <w:rPr>
          <w:lang w:val="en-IE"/>
        </w:rPr>
        <w:t xml:space="preserve">Client selects “Rate Artist”. </w:t>
      </w:r>
    </w:p>
    <w:p w:rsidR="005558C1" w:rsidRPr="00BE0942" w:rsidRDefault="005558C1" w:rsidP="005558C1">
      <w:pPr>
        <w:ind w:left="576"/>
        <w:rPr>
          <w:b/>
          <w:lang w:val="en-IE"/>
        </w:rPr>
      </w:pPr>
      <w:r w:rsidRPr="00BE0942">
        <w:rPr>
          <w:b/>
          <w:lang w:val="en-IE"/>
        </w:rPr>
        <w:t>Main flow</w:t>
      </w:r>
    </w:p>
    <w:p w:rsidR="00645B6D" w:rsidRDefault="00645B6D" w:rsidP="0041071A">
      <w:pPr>
        <w:numPr>
          <w:ilvl w:val="0"/>
          <w:numId w:val="10"/>
        </w:numPr>
        <w:spacing w:before="0" w:after="0"/>
        <w:jc w:val="left"/>
        <w:rPr>
          <w:lang w:val="en-IE"/>
        </w:rPr>
      </w:pPr>
      <w:r>
        <w:rPr>
          <w:lang w:val="en-IE"/>
        </w:rPr>
        <w:t>T</w:t>
      </w:r>
      <w:r w:rsidRPr="00BE0942">
        <w:rPr>
          <w:lang w:val="en-IE"/>
        </w:rPr>
        <w:t xml:space="preserve">he </w:t>
      </w:r>
      <w:r>
        <w:rPr>
          <w:lang w:val="en-IE"/>
        </w:rPr>
        <w:t>Client selects “Rate Artist” from their home menu.</w:t>
      </w:r>
    </w:p>
    <w:p w:rsidR="00645B6D" w:rsidRDefault="00645B6D" w:rsidP="0041071A">
      <w:pPr>
        <w:numPr>
          <w:ilvl w:val="0"/>
          <w:numId w:val="10"/>
        </w:numPr>
        <w:spacing w:before="0" w:after="0"/>
        <w:jc w:val="left"/>
        <w:rPr>
          <w:lang w:val="en-IE"/>
        </w:rPr>
      </w:pPr>
      <w:r>
        <w:rPr>
          <w:lang w:val="en-IE"/>
        </w:rPr>
        <w:t>The System retrieves and lists all the Artists that the Client booked with in the past.</w:t>
      </w:r>
      <w:r w:rsidR="00444FC8">
        <w:rPr>
          <w:lang w:val="en-IE"/>
        </w:rPr>
        <w:t xml:space="preserve"> &lt;See E1&gt;</w:t>
      </w:r>
    </w:p>
    <w:p w:rsidR="005558C1" w:rsidRDefault="00645B6D" w:rsidP="0041071A">
      <w:pPr>
        <w:numPr>
          <w:ilvl w:val="0"/>
          <w:numId w:val="10"/>
        </w:numPr>
        <w:spacing w:before="0" w:after="0"/>
        <w:jc w:val="left"/>
        <w:rPr>
          <w:lang w:val="en-IE"/>
        </w:rPr>
      </w:pPr>
      <w:r>
        <w:rPr>
          <w:lang w:val="en-IE"/>
        </w:rPr>
        <w:t xml:space="preserve">The Client selects one of the Artists. </w:t>
      </w:r>
    </w:p>
    <w:p w:rsidR="00645B6D" w:rsidRDefault="00645B6D" w:rsidP="0041071A">
      <w:pPr>
        <w:numPr>
          <w:ilvl w:val="0"/>
          <w:numId w:val="10"/>
        </w:numPr>
        <w:spacing w:before="0" w:after="0"/>
        <w:jc w:val="left"/>
        <w:rPr>
          <w:lang w:val="en-IE"/>
        </w:rPr>
      </w:pPr>
      <w:r>
        <w:rPr>
          <w:lang w:val="en-IE"/>
        </w:rPr>
        <w:t>The System loads the Artist’s Page.</w:t>
      </w:r>
    </w:p>
    <w:p w:rsidR="00645B6D" w:rsidRDefault="00645B6D" w:rsidP="0041071A">
      <w:pPr>
        <w:numPr>
          <w:ilvl w:val="0"/>
          <w:numId w:val="10"/>
        </w:numPr>
        <w:spacing w:before="0" w:after="0"/>
        <w:jc w:val="left"/>
        <w:rPr>
          <w:lang w:val="en-IE"/>
        </w:rPr>
      </w:pPr>
      <w:r>
        <w:rPr>
          <w:lang w:val="en-IE"/>
        </w:rPr>
        <w:t>The System calculates the average star ratings and displays it</w:t>
      </w:r>
      <w:r w:rsidR="00444FC8">
        <w:rPr>
          <w:lang w:val="en-IE"/>
        </w:rPr>
        <w:t>.</w:t>
      </w:r>
    </w:p>
    <w:p w:rsidR="00645B6D" w:rsidRDefault="00645B6D" w:rsidP="0041071A">
      <w:pPr>
        <w:numPr>
          <w:ilvl w:val="0"/>
          <w:numId w:val="10"/>
        </w:numPr>
        <w:spacing w:before="0" w:after="0"/>
        <w:jc w:val="left"/>
        <w:rPr>
          <w:lang w:val="en-IE"/>
        </w:rPr>
      </w:pPr>
      <w:r>
        <w:rPr>
          <w:lang w:val="en-IE"/>
        </w:rPr>
        <w:t>The System loads the comments</w:t>
      </w:r>
      <w:r w:rsidR="00444FC8">
        <w:rPr>
          <w:lang w:val="en-IE"/>
        </w:rPr>
        <w:t xml:space="preserve"> that are marked “checked”</w:t>
      </w:r>
      <w:r>
        <w:rPr>
          <w:lang w:val="en-IE"/>
        </w:rPr>
        <w:t>.</w:t>
      </w:r>
    </w:p>
    <w:p w:rsidR="00645B6D" w:rsidRDefault="00645B6D" w:rsidP="0041071A">
      <w:pPr>
        <w:numPr>
          <w:ilvl w:val="0"/>
          <w:numId w:val="10"/>
        </w:numPr>
        <w:spacing w:before="0" w:after="0"/>
        <w:jc w:val="left"/>
        <w:rPr>
          <w:lang w:val="en-IE"/>
        </w:rPr>
      </w:pPr>
      <w:r>
        <w:rPr>
          <w:lang w:val="en-IE"/>
        </w:rPr>
        <w:lastRenderedPageBreak/>
        <w:t>The Client selects a star-rating out of 5 stars.</w:t>
      </w:r>
      <w:r w:rsidR="00444FC8">
        <w:rPr>
          <w:lang w:val="en-IE"/>
        </w:rPr>
        <w:t xml:space="preserve"> &lt;See A1&gt;</w:t>
      </w:r>
    </w:p>
    <w:p w:rsidR="00645B6D" w:rsidRDefault="00645B6D" w:rsidP="0041071A">
      <w:pPr>
        <w:numPr>
          <w:ilvl w:val="0"/>
          <w:numId w:val="10"/>
        </w:numPr>
        <w:spacing w:before="0" w:after="0"/>
        <w:jc w:val="left"/>
        <w:rPr>
          <w:lang w:val="en-IE"/>
        </w:rPr>
      </w:pPr>
      <w:r>
        <w:rPr>
          <w:lang w:val="en-IE"/>
        </w:rPr>
        <w:t xml:space="preserve">The Client enters a new review (comment). </w:t>
      </w:r>
    </w:p>
    <w:p w:rsidR="00645B6D" w:rsidRDefault="00645B6D" w:rsidP="0041071A">
      <w:pPr>
        <w:numPr>
          <w:ilvl w:val="0"/>
          <w:numId w:val="10"/>
        </w:numPr>
        <w:spacing w:before="0" w:after="0"/>
        <w:jc w:val="left"/>
        <w:rPr>
          <w:lang w:val="en-IE"/>
        </w:rPr>
      </w:pPr>
      <w:r>
        <w:rPr>
          <w:lang w:val="en-IE"/>
        </w:rPr>
        <w:t xml:space="preserve">The Client selects “Post”. </w:t>
      </w:r>
    </w:p>
    <w:p w:rsidR="00645B6D" w:rsidRDefault="00645B6D" w:rsidP="0041071A">
      <w:pPr>
        <w:numPr>
          <w:ilvl w:val="0"/>
          <w:numId w:val="10"/>
        </w:numPr>
        <w:spacing w:before="0" w:after="0"/>
        <w:jc w:val="left"/>
        <w:rPr>
          <w:lang w:val="en-IE"/>
        </w:rPr>
      </w:pPr>
      <w:r>
        <w:rPr>
          <w:lang w:val="en-IE"/>
        </w:rPr>
        <w:t xml:space="preserve">The System puts the rating into </w:t>
      </w:r>
      <w:r w:rsidR="00444FC8">
        <w:rPr>
          <w:lang w:val="en-IE"/>
        </w:rPr>
        <w:t>the</w:t>
      </w:r>
      <w:r>
        <w:rPr>
          <w:lang w:val="en-IE"/>
        </w:rPr>
        <w:t xml:space="preserve"> “Ratings”</w:t>
      </w:r>
      <w:r w:rsidR="00444FC8">
        <w:rPr>
          <w:lang w:val="en-IE"/>
        </w:rPr>
        <w:t xml:space="preserve"> array.</w:t>
      </w:r>
    </w:p>
    <w:p w:rsidR="00444FC8" w:rsidRDefault="00645B6D" w:rsidP="0041071A">
      <w:pPr>
        <w:numPr>
          <w:ilvl w:val="0"/>
          <w:numId w:val="10"/>
        </w:numPr>
        <w:spacing w:before="0" w:after="0"/>
        <w:jc w:val="left"/>
        <w:rPr>
          <w:lang w:val="en-IE"/>
        </w:rPr>
      </w:pPr>
      <w:r>
        <w:rPr>
          <w:lang w:val="en-IE"/>
        </w:rPr>
        <w:t xml:space="preserve">The System puts the comment into </w:t>
      </w:r>
      <w:r w:rsidR="00444FC8">
        <w:rPr>
          <w:lang w:val="en-IE"/>
        </w:rPr>
        <w:t xml:space="preserve">the </w:t>
      </w:r>
      <w:r>
        <w:rPr>
          <w:lang w:val="en-IE"/>
        </w:rPr>
        <w:t>“Comments”</w:t>
      </w:r>
      <w:r w:rsidR="00444FC8">
        <w:rPr>
          <w:lang w:val="en-IE"/>
        </w:rPr>
        <w:t xml:space="preserve"> array and marks it unchecked.</w:t>
      </w:r>
    </w:p>
    <w:p w:rsidR="00444FC8" w:rsidRDefault="00444FC8" w:rsidP="0041071A">
      <w:pPr>
        <w:numPr>
          <w:ilvl w:val="0"/>
          <w:numId w:val="10"/>
        </w:numPr>
        <w:spacing w:before="0" w:after="0"/>
        <w:jc w:val="left"/>
        <w:rPr>
          <w:lang w:val="en-IE"/>
        </w:rPr>
      </w:pPr>
      <w:r>
        <w:rPr>
          <w:lang w:val="en-IE"/>
        </w:rPr>
        <w:t>The System notifies the Client that their comment is pending.</w:t>
      </w:r>
    </w:p>
    <w:p w:rsidR="00444FC8" w:rsidRPr="00BE0942" w:rsidRDefault="00444FC8" w:rsidP="0041071A">
      <w:pPr>
        <w:numPr>
          <w:ilvl w:val="0"/>
          <w:numId w:val="10"/>
        </w:numPr>
        <w:spacing w:before="0" w:after="0"/>
        <w:jc w:val="left"/>
        <w:rPr>
          <w:lang w:val="en-IE"/>
        </w:rPr>
      </w:pPr>
      <w:r>
        <w:rPr>
          <w:lang w:val="en-IE"/>
        </w:rPr>
        <w:t>The System reloads the page and repeats numbers 4 – 6.</w:t>
      </w:r>
    </w:p>
    <w:p w:rsidR="00444FC8" w:rsidRPr="00444FC8" w:rsidRDefault="00444FC8" w:rsidP="0041071A">
      <w:pPr>
        <w:numPr>
          <w:ilvl w:val="0"/>
          <w:numId w:val="10"/>
        </w:numPr>
        <w:spacing w:before="0" w:after="0"/>
        <w:jc w:val="left"/>
        <w:rPr>
          <w:lang w:val="en-IE"/>
        </w:rPr>
      </w:pPr>
      <w:r>
        <w:rPr>
          <w:lang w:val="en-IE"/>
        </w:rPr>
        <w:t>The Client returns to the home menu</w:t>
      </w:r>
      <w:r w:rsidRPr="00444FC8">
        <w:rPr>
          <w:lang w:val="en-IE"/>
        </w:rPr>
        <w:t>.</w:t>
      </w:r>
    </w:p>
    <w:p w:rsidR="00444FC8" w:rsidRDefault="00444FC8" w:rsidP="0041071A">
      <w:pPr>
        <w:numPr>
          <w:ilvl w:val="0"/>
          <w:numId w:val="10"/>
        </w:numPr>
        <w:spacing w:before="0" w:after="0"/>
        <w:jc w:val="left"/>
        <w:rPr>
          <w:lang w:val="en-IE"/>
        </w:rPr>
      </w:pPr>
      <w:r>
        <w:rPr>
          <w:lang w:val="en-IE"/>
        </w:rPr>
        <w:t>The system notifies the artist that there is a new comment on their Artist’s Page.</w:t>
      </w:r>
    </w:p>
    <w:p w:rsidR="00645B6D" w:rsidRDefault="00444FC8" w:rsidP="0041071A">
      <w:pPr>
        <w:numPr>
          <w:ilvl w:val="0"/>
          <w:numId w:val="10"/>
        </w:numPr>
        <w:spacing w:before="0" w:after="0"/>
        <w:jc w:val="left"/>
        <w:rPr>
          <w:lang w:val="en-IE"/>
        </w:rPr>
      </w:pPr>
      <w:r>
        <w:rPr>
          <w:lang w:val="en-IE"/>
        </w:rPr>
        <w:t>The Artist selects “Approve”.</w:t>
      </w:r>
      <w:r w:rsidR="00BB0F6D">
        <w:rPr>
          <w:lang w:val="en-IE"/>
        </w:rPr>
        <w:t xml:space="preserve"> &lt;See A2, E2&gt;</w:t>
      </w:r>
    </w:p>
    <w:p w:rsidR="00444FC8" w:rsidRPr="00444FC8" w:rsidRDefault="00444FC8" w:rsidP="0041071A">
      <w:pPr>
        <w:pStyle w:val="ListParagraph"/>
        <w:numPr>
          <w:ilvl w:val="0"/>
          <w:numId w:val="10"/>
        </w:numPr>
        <w:spacing w:before="0" w:after="0"/>
        <w:jc w:val="left"/>
        <w:rPr>
          <w:lang w:val="en-IE"/>
        </w:rPr>
      </w:pPr>
      <w:r w:rsidRPr="00444FC8">
        <w:rPr>
          <w:lang w:val="en-IE"/>
        </w:rPr>
        <w:t xml:space="preserve">The System </w:t>
      </w:r>
      <w:r>
        <w:rPr>
          <w:lang w:val="en-IE"/>
        </w:rPr>
        <w:t>changes “unchecked” to “checked” on the comment.</w:t>
      </w:r>
    </w:p>
    <w:p w:rsidR="00444FC8" w:rsidRPr="00444FC8" w:rsidRDefault="00444FC8" w:rsidP="00444FC8">
      <w:pPr>
        <w:spacing w:before="0" w:after="0"/>
        <w:ind w:left="933"/>
        <w:jc w:val="left"/>
        <w:rPr>
          <w:lang w:val="en-IE"/>
        </w:rPr>
      </w:pPr>
    </w:p>
    <w:p w:rsidR="005558C1" w:rsidRPr="00BE0942" w:rsidRDefault="005558C1" w:rsidP="005558C1">
      <w:pPr>
        <w:spacing w:before="0" w:after="0"/>
        <w:ind w:left="1293"/>
        <w:jc w:val="left"/>
        <w:rPr>
          <w:lang w:val="en-IE"/>
        </w:rPr>
      </w:pPr>
    </w:p>
    <w:p w:rsidR="005558C1" w:rsidRPr="00BE0942" w:rsidRDefault="005558C1" w:rsidP="005558C1">
      <w:pPr>
        <w:ind w:left="576"/>
        <w:rPr>
          <w:b/>
          <w:lang w:val="en-IE"/>
        </w:rPr>
      </w:pPr>
      <w:r w:rsidRPr="00BE0942">
        <w:rPr>
          <w:b/>
          <w:lang w:val="en-IE"/>
        </w:rPr>
        <w:t>Alternate flow</w:t>
      </w:r>
    </w:p>
    <w:p w:rsidR="005558C1" w:rsidRPr="00BE0942" w:rsidRDefault="005558C1" w:rsidP="005558C1">
      <w:pPr>
        <w:pStyle w:val="A"/>
        <w:numPr>
          <w:ilvl w:val="0"/>
          <w:numId w:val="0"/>
        </w:numPr>
        <w:ind w:left="933" w:hanging="357"/>
        <w:rPr>
          <w:lang w:val="en-IE"/>
        </w:rPr>
      </w:pPr>
      <w:r w:rsidRPr="00BE0942">
        <w:rPr>
          <w:lang w:val="en-IE"/>
        </w:rPr>
        <w:t>A</w:t>
      </w:r>
      <w:r w:rsidR="00DC1C2D" w:rsidRPr="00BE0942">
        <w:rPr>
          <w:lang w:val="en-IE"/>
        </w:rPr>
        <w:t>1:</w:t>
      </w:r>
      <w:r w:rsidRPr="00BE0942">
        <w:rPr>
          <w:lang w:val="en-IE"/>
        </w:rPr>
        <w:t xml:space="preserve"> &lt;</w:t>
      </w:r>
      <w:r w:rsidR="00444FC8">
        <w:rPr>
          <w:lang w:val="en-IE"/>
        </w:rPr>
        <w:t>Client is editing comment&gt;</w:t>
      </w:r>
    </w:p>
    <w:p w:rsidR="005558C1" w:rsidRDefault="00BB0F6D" w:rsidP="0041071A">
      <w:pPr>
        <w:pStyle w:val="A"/>
        <w:numPr>
          <w:ilvl w:val="0"/>
          <w:numId w:val="27"/>
        </w:numPr>
        <w:rPr>
          <w:lang w:val="en-IE"/>
        </w:rPr>
      </w:pPr>
      <w:r>
        <w:rPr>
          <w:lang w:val="en-IE"/>
        </w:rPr>
        <w:t>The System shows an Edit button beside the Client’s comment.</w:t>
      </w:r>
    </w:p>
    <w:p w:rsidR="00BB0F6D" w:rsidRDefault="00BB0F6D" w:rsidP="0041071A">
      <w:pPr>
        <w:pStyle w:val="A"/>
        <w:numPr>
          <w:ilvl w:val="0"/>
          <w:numId w:val="27"/>
        </w:numPr>
        <w:rPr>
          <w:lang w:val="en-IE"/>
        </w:rPr>
      </w:pPr>
      <w:r>
        <w:rPr>
          <w:lang w:val="en-IE"/>
        </w:rPr>
        <w:t>The Client selects “Edit”.</w:t>
      </w:r>
    </w:p>
    <w:p w:rsidR="00BB0F6D" w:rsidRDefault="00BB0F6D" w:rsidP="0041071A">
      <w:pPr>
        <w:pStyle w:val="A"/>
        <w:numPr>
          <w:ilvl w:val="0"/>
          <w:numId w:val="27"/>
        </w:numPr>
        <w:rPr>
          <w:lang w:val="en-IE"/>
        </w:rPr>
      </w:pPr>
      <w:r>
        <w:rPr>
          <w:lang w:val="en-IE"/>
        </w:rPr>
        <w:t>The Client edits their comment.</w:t>
      </w:r>
    </w:p>
    <w:p w:rsidR="005558C1" w:rsidRPr="00BB0F6D" w:rsidRDefault="005558C1" w:rsidP="00BB0F6D">
      <w:pPr>
        <w:pStyle w:val="A"/>
        <w:numPr>
          <w:ilvl w:val="0"/>
          <w:numId w:val="0"/>
        </w:numPr>
        <w:ind w:left="1293"/>
        <w:rPr>
          <w:lang w:val="en-IE"/>
        </w:rPr>
      </w:pPr>
      <w:r w:rsidRPr="00BB0F6D">
        <w:rPr>
          <w:lang w:val="en-IE"/>
        </w:rPr>
        <w:t>&lt;</w:t>
      </w:r>
      <w:r w:rsidR="00BB0F6D" w:rsidRPr="00BB0F6D">
        <w:rPr>
          <w:lang w:val="en-IE"/>
        </w:rPr>
        <w:t>returns to number 9 in main flow&gt;</w:t>
      </w:r>
    </w:p>
    <w:p w:rsidR="00EB0401" w:rsidRPr="00BE0942" w:rsidRDefault="00EB0401" w:rsidP="005558C1">
      <w:pPr>
        <w:spacing w:before="0" w:after="0"/>
        <w:ind w:left="1296"/>
        <w:jc w:val="left"/>
        <w:rPr>
          <w:lang w:val="en-IE"/>
        </w:rPr>
      </w:pPr>
    </w:p>
    <w:p w:rsidR="00BB0F6D" w:rsidRPr="00BE0942" w:rsidRDefault="00BB0F6D" w:rsidP="00BB0F6D">
      <w:pPr>
        <w:pStyle w:val="A"/>
        <w:numPr>
          <w:ilvl w:val="0"/>
          <w:numId w:val="0"/>
        </w:numPr>
        <w:ind w:left="933" w:hanging="357"/>
        <w:rPr>
          <w:lang w:val="en-IE"/>
        </w:rPr>
      </w:pPr>
      <w:r w:rsidRPr="00BE0942">
        <w:rPr>
          <w:lang w:val="en-IE"/>
        </w:rPr>
        <w:t>A</w:t>
      </w:r>
      <w:r>
        <w:rPr>
          <w:lang w:val="en-IE"/>
        </w:rPr>
        <w:t>3</w:t>
      </w:r>
      <w:r w:rsidRPr="00BE0942">
        <w:rPr>
          <w:lang w:val="en-IE"/>
        </w:rPr>
        <w:t>: &lt;</w:t>
      </w:r>
      <w:r>
        <w:rPr>
          <w:lang w:val="en-IE"/>
        </w:rPr>
        <w:t>Artist declines</w:t>
      </w:r>
      <w:r w:rsidRPr="00BE0942">
        <w:rPr>
          <w:lang w:val="en-IE"/>
        </w:rPr>
        <w:t>&gt;</w:t>
      </w:r>
    </w:p>
    <w:p w:rsidR="00BB0F6D" w:rsidRDefault="00BB0F6D" w:rsidP="0041071A">
      <w:pPr>
        <w:pStyle w:val="A"/>
        <w:numPr>
          <w:ilvl w:val="0"/>
          <w:numId w:val="28"/>
        </w:numPr>
        <w:rPr>
          <w:lang w:val="en-IE"/>
        </w:rPr>
      </w:pPr>
      <w:r>
        <w:rPr>
          <w:lang w:val="en-IE"/>
        </w:rPr>
        <w:t>The Artist selects “Deny”</w:t>
      </w:r>
    </w:p>
    <w:p w:rsidR="00BB0F6D" w:rsidRPr="00BB0F6D" w:rsidRDefault="00BB0F6D" w:rsidP="0041071A">
      <w:pPr>
        <w:pStyle w:val="A"/>
        <w:numPr>
          <w:ilvl w:val="0"/>
          <w:numId w:val="28"/>
        </w:numPr>
        <w:rPr>
          <w:lang w:val="en-IE"/>
        </w:rPr>
      </w:pPr>
      <w:r>
        <w:rPr>
          <w:lang w:val="en-IE"/>
        </w:rPr>
        <w:t>The comment is deleted from the database.</w:t>
      </w:r>
    </w:p>
    <w:p w:rsidR="00EB0401" w:rsidRPr="00BE0942" w:rsidRDefault="00EB0401" w:rsidP="005558C1">
      <w:pPr>
        <w:spacing w:before="0" w:after="0"/>
        <w:ind w:left="1296"/>
        <w:jc w:val="left"/>
        <w:rPr>
          <w:lang w:val="en-IE"/>
        </w:rPr>
      </w:pPr>
    </w:p>
    <w:p w:rsidR="005558C1" w:rsidRPr="00BE0942" w:rsidRDefault="005558C1" w:rsidP="005558C1">
      <w:pPr>
        <w:pStyle w:val="A"/>
        <w:numPr>
          <w:ilvl w:val="0"/>
          <w:numId w:val="0"/>
        </w:numPr>
        <w:ind w:left="936"/>
        <w:rPr>
          <w:lang w:val="en-IE"/>
        </w:rPr>
      </w:pPr>
    </w:p>
    <w:p w:rsidR="005558C1" w:rsidRPr="00BE0942" w:rsidRDefault="005558C1" w:rsidP="005558C1">
      <w:pPr>
        <w:ind w:left="576"/>
        <w:rPr>
          <w:b/>
          <w:lang w:val="en-IE"/>
        </w:rPr>
      </w:pPr>
      <w:r w:rsidRPr="00BE0942">
        <w:rPr>
          <w:b/>
          <w:lang w:val="en-IE"/>
        </w:rPr>
        <w:t>Exceptional flow</w:t>
      </w:r>
    </w:p>
    <w:p w:rsidR="001C0FDC" w:rsidRPr="00BE0942" w:rsidRDefault="001C0FDC" w:rsidP="001C0FDC">
      <w:pPr>
        <w:pStyle w:val="A"/>
        <w:numPr>
          <w:ilvl w:val="0"/>
          <w:numId w:val="0"/>
        </w:numPr>
        <w:ind w:left="933" w:hanging="357"/>
        <w:rPr>
          <w:lang w:val="en-IE"/>
        </w:rPr>
      </w:pPr>
      <w:r w:rsidRPr="00BE0942">
        <w:rPr>
          <w:lang w:val="en-IE"/>
        </w:rPr>
        <w:t xml:space="preserve">E1: System cannot connect to </w:t>
      </w:r>
      <w:r>
        <w:rPr>
          <w:lang w:val="en-IE"/>
        </w:rPr>
        <w:t>MySQL</w:t>
      </w:r>
    </w:p>
    <w:p w:rsidR="001C0FDC" w:rsidRPr="00BE0942" w:rsidRDefault="001C0FDC" w:rsidP="0041071A">
      <w:pPr>
        <w:pStyle w:val="A"/>
        <w:numPr>
          <w:ilvl w:val="0"/>
          <w:numId w:val="31"/>
        </w:numPr>
        <w:rPr>
          <w:lang w:val="en-IE"/>
        </w:rPr>
      </w:pPr>
      <w:r w:rsidRPr="00BE0942">
        <w:rPr>
          <w:lang w:val="en-IE"/>
        </w:rPr>
        <w:t xml:space="preserve">The System cannot connect </w:t>
      </w:r>
      <w:r>
        <w:rPr>
          <w:lang w:val="en-IE"/>
        </w:rPr>
        <w:t>MySQL Database</w:t>
      </w:r>
    </w:p>
    <w:p w:rsidR="001C0FDC" w:rsidRDefault="001C0FDC" w:rsidP="0041071A">
      <w:pPr>
        <w:pStyle w:val="A"/>
        <w:numPr>
          <w:ilvl w:val="0"/>
          <w:numId w:val="31"/>
        </w:numPr>
        <w:rPr>
          <w:lang w:val="en-IE"/>
        </w:rPr>
      </w:pPr>
      <w:r w:rsidRPr="00BE0942">
        <w:rPr>
          <w:lang w:val="en-IE"/>
        </w:rPr>
        <w:t>The System displays</w:t>
      </w:r>
      <w:r>
        <w:rPr>
          <w:lang w:val="en-IE"/>
        </w:rPr>
        <w:t xml:space="preserve"> a message to the user sating</w:t>
      </w:r>
      <w:r w:rsidRPr="00BE0942">
        <w:rPr>
          <w:lang w:val="en-IE"/>
        </w:rPr>
        <w:t xml:space="preserve"> that technical difficulties are occurring.</w:t>
      </w:r>
    </w:p>
    <w:p w:rsidR="001C0FDC" w:rsidRPr="00D10542" w:rsidRDefault="001C0FDC" w:rsidP="0041071A">
      <w:pPr>
        <w:pStyle w:val="A"/>
        <w:numPr>
          <w:ilvl w:val="0"/>
          <w:numId w:val="31"/>
        </w:numPr>
        <w:rPr>
          <w:lang w:val="en-IE"/>
        </w:rPr>
      </w:pPr>
      <w:r w:rsidRPr="00D10542">
        <w:rPr>
          <w:lang w:val="en-IE"/>
        </w:rPr>
        <w:t>The System stores what happened into an error log.</w:t>
      </w:r>
    </w:p>
    <w:p w:rsidR="005558C1" w:rsidRPr="00BE0942" w:rsidRDefault="005558C1" w:rsidP="005558C1">
      <w:pPr>
        <w:spacing w:before="0" w:after="0"/>
        <w:jc w:val="left"/>
        <w:rPr>
          <w:lang w:val="en-IE"/>
        </w:rPr>
      </w:pPr>
    </w:p>
    <w:p w:rsidR="00BB0F6D" w:rsidRPr="00BE0942" w:rsidRDefault="00BB0F6D" w:rsidP="00BB0F6D">
      <w:pPr>
        <w:pStyle w:val="A"/>
        <w:numPr>
          <w:ilvl w:val="0"/>
          <w:numId w:val="0"/>
        </w:numPr>
        <w:ind w:left="933" w:hanging="357"/>
        <w:rPr>
          <w:lang w:val="en-IE"/>
        </w:rPr>
      </w:pPr>
      <w:r w:rsidRPr="00BE0942">
        <w:rPr>
          <w:lang w:val="en-IE"/>
        </w:rPr>
        <w:t>E2: &lt;</w:t>
      </w:r>
      <w:r>
        <w:rPr>
          <w:lang w:val="en-IE"/>
        </w:rPr>
        <w:t>Artist doesn’t select either “Confirm” or “Deny”</w:t>
      </w:r>
      <w:r w:rsidRPr="00BE0942">
        <w:rPr>
          <w:lang w:val="en-IE"/>
        </w:rPr>
        <w:t>&gt;</w:t>
      </w:r>
    </w:p>
    <w:p w:rsidR="00BB0F6D" w:rsidRDefault="00BB0F6D" w:rsidP="0041071A">
      <w:pPr>
        <w:numPr>
          <w:ilvl w:val="0"/>
          <w:numId w:val="29"/>
        </w:numPr>
        <w:spacing w:before="0" w:after="0"/>
        <w:jc w:val="left"/>
        <w:rPr>
          <w:lang w:val="en-IE"/>
        </w:rPr>
      </w:pPr>
      <w:r>
        <w:rPr>
          <w:lang w:val="en-IE"/>
        </w:rPr>
        <w:t>The System waits 24 hours</w:t>
      </w:r>
    </w:p>
    <w:p w:rsidR="00BB0F6D" w:rsidRDefault="00BB0F6D" w:rsidP="0041071A">
      <w:pPr>
        <w:numPr>
          <w:ilvl w:val="0"/>
          <w:numId w:val="29"/>
        </w:numPr>
        <w:spacing w:before="0" w:after="0"/>
        <w:jc w:val="left"/>
        <w:rPr>
          <w:lang w:val="en-IE"/>
        </w:rPr>
      </w:pPr>
      <w:r>
        <w:rPr>
          <w:lang w:val="en-IE"/>
        </w:rPr>
        <w:t>The System notifies the Artist of a new comment on their Artist’s Page.</w:t>
      </w:r>
    </w:p>
    <w:p w:rsidR="00BB0F6D" w:rsidRPr="00BB0F6D" w:rsidRDefault="00BB0F6D" w:rsidP="0041071A">
      <w:pPr>
        <w:numPr>
          <w:ilvl w:val="0"/>
          <w:numId w:val="29"/>
        </w:numPr>
        <w:spacing w:before="0" w:after="0"/>
        <w:jc w:val="left"/>
        <w:rPr>
          <w:lang w:val="en-IE"/>
        </w:rPr>
      </w:pPr>
      <w:r>
        <w:rPr>
          <w:lang w:val="en-IE"/>
        </w:rPr>
        <w:t>The System waits another 24 hours.</w:t>
      </w:r>
    </w:p>
    <w:p w:rsidR="005558C1" w:rsidRPr="00BB0F6D" w:rsidRDefault="00BB0F6D" w:rsidP="0041071A">
      <w:pPr>
        <w:pStyle w:val="A"/>
        <w:numPr>
          <w:ilvl w:val="0"/>
          <w:numId w:val="29"/>
        </w:numPr>
        <w:rPr>
          <w:lang w:val="en-IE"/>
        </w:rPr>
      </w:pPr>
      <w:r>
        <w:rPr>
          <w:lang w:val="en-IE"/>
        </w:rPr>
        <w:t>The System deletes the comment. (No reply from Artist)</w:t>
      </w:r>
    </w:p>
    <w:p w:rsidR="005558C1" w:rsidRPr="00BE0942" w:rsidRDefault="005558C1" w:rsidP="005558C1">
      <w:pPr>
        <w:pStyle w:val="A"/>
        <w:numPr>
          <w:ilvl w:val="0"/>
          <w:numId w:val="0"/>
        </w:numPr>
        <w:ind w:left="936"/>
        <w:rPr>
          <w:lang w:val="en-IE"/>
        </w:rPr>
      </w:pPr>
    </w:p>
    <w:p w:rsidR="005558C1" w:rsidRPr="00BE0942" w:rsidRDefault="005558C1" w:rsidP="005558C1">
      <w:pPr>
        <w:ind w:left="576"/>
        <w:rPr>
          <w:b/>
          <w:lang w:val="en-IE"/>
        </w:rPr>
      </w:pPr>
      <w:r w:rsidRPr="00BE0942">
        <w:rPr>
          <w:b/>
          <w:lang w:val="en-IE"/>
        </w:rPr>
        <w:lastRenderedPageBreak/>
        <w:t>Termination</w:t>
      </w:r>
    </w:p>
    <w:p w:rsidR="005558C1" w:rsidRPr="00BE0942" w:rsidRDefault="005558C1" w:rsidP="005558C1">
      <w:pPr>
        <w:ind w:left="576"/>
        <w:rPr>
          <w:lang w:val="en-IE"/>
        </w:rPr>
      </w:pPr>
      <w:r w:rsidRPr="00BE0942">
        <w:rPr>
          <w:lang w:val="en-IE"/>
        </w:rPr>
        <w:t xml:space="preserve">This Use Case is terminated when </w:t>
      </w:r>
      <w:r w:rsidR="00BB0F6D">
        <w:rPr>
          <w:lang w:val="en-IE"/>
        </w:rPr>
        <w:t>the Client has successfully rated the Artist.</w:t>
      </w:r>
    </w:p>
    <w:p w:rsidR="005558C1" w:rsidRPr="00BE0942" w:rsidRDefault="005558C1" w:rsidP="005558C1">
      <w:pPr>
        <w:ind w:left="576"/>
        <w:rPr>
          <w:b/>
          <w:lang w:val="en-IE"/>
        </w:rPr>
      </w:pPr>
    </w:p>
    <w:p w:rsidR="005558C1" w:rsidRPr="00BE0942" w:rsidRDefault="005558C1" w:rsidP="005558C1">
      <w:pPr>
        <w:ind w:left="576"/>
        <w:rPr>
          <w:b/>
          <w:lang w:val="en-IE"/>
        </w:rPr>
      </w:pPr>
      <w:r w:rsidRPr="00BE0942">
        <w:rPr>
          <w:b/>
          <w:lang w:val="en-IE"/>
        </w:rPr>
        <w:t>Post condition</w:t>
      </w:r>
    </w:p>
    <w:p w:rsidR="005558C1" w:rsidRPr="00BE0942" w:rsidRDefault="005558C1" w:rsidP="005558C1">
      <w:pPr>
        <w:ind w:left="576"/>
        <w:rPr>
          <w:lang w:val="en-IE"/>
        </w:rPr>
      </w:pPr>
      <w:r w:rsidRPr="00BE0942">
        <w:rPr>
          <w:lang w:val="en-IE"/>
        </w:rPr>
        <w:t>The System goes into a wait state</w:t>
      </w:r>
    </w:p>
    <w:p w:rsidR="00EB0401" w:rsidRPr="00BE0942" w:rsidRDefault="00EB0401" w:rsidP="005558C1">
      <w:pPr>
        <w:ind w:left="576"/>
        <w:rPr>
          <w:lang w:val="en-IE"/>
        </w:rPr>
      </w:pPr>
    </w:p>
    <w:p w:rsidR="00EB0401" w:rsidRPr="00BE0942" w:rsidRDefault="00EB0401" w:rsidP="00EB0401">
      <w:pPr>
        <w:pStyle w:val="Heading3"/>
        <w:tabs>
          <w:tab w:val="clear" w:pos="1080"/>
          <w:tab w:val="num" w:pos="1656"/>
        </w:tabs>
        <w:rPr>
          <w:lang w:val="en-IE"/>
        </w:rPr>
      </w:pPr>
      <w:bookmarkStart w:id="82" w:name="_Toc25064866"/>
      <w:r w:rsidRPr="00BE0942">
        <w:rPr>
          <w:lang w:val="en-IE"/>
        </w:rPr>
        <w:t xml:space="preserve">Requirement 6: </w:t>
      </w:r>
      <w:r w:rsidR="00074395">
        <w:rPr>
          <w:lang w:val="en-IE"/>
        </w:rPr>
        <w:t>Message user</w:t>
      </w:r>
      <w:bookmarkEnd w:id="82"/>
    </w:p>
    <w:p w:rsidR="00EB0401" w:rsidRPr="00BE0942" w:rsidRDefault="00EB0401" w:rsidP="00EB0401">
      <w:pPr>
        <w:pStyle w:val="Heading4"/>
        <w:tabs>
          <w:tab w:val="clear" w:pos="1224"/>
          <w:tab w:val="num" w:pos="1800"/>
        </w:tabs>
        <w:rPr>
          <w:lang w:val="en-IE"/>
        </w:rPr>
      </w:pPr>
      <w:r w:rsidRPr="00BE0942">
        <w:rPr>
          <w:lang w:val="en-IE"/>
        </w:rPr>
        <w:t>Description &amp; Priority</w:t>
      </w:r>
    </w:p>
    <w:p w:rsidR="00EB0401" w:rsidRPr="00BE0942" w:rsidRDefault="00EB0401" w:rsidP="00EB0401">
      <w:pPr>
        <w:rPr>
          <w:lang w:val="en-IE"/>
        </w:rPr>
      </w:pPr>
      <w:r w:rsidRPr="00BE0942">
        <w:rPr>
          <w:lang w:val="en-IE"/>
        </w:rPr>
        <w:t xml:space="preserve">This Use Case describes </w:t>
      </w:r>
      <w:r w:rsidR="00BB0F6D">
        <w:rPr>
          <w:lang w:val="en-IE"/>
        </w:rPr>
        <w:t>how an Artist can message a Client, and how a Client can message an Artist.</w:t>
      </w:r>
    </w:p>
    <w:p w:rsidR="00EB0401" w:rsidRPr="00BE0942" w:rsidRDefault="00EB0401" w:rsidP="00EB0401">
      <w:pPr>
        <w:pStyle w:val="Heading4"/>
        <w:tabs>
          <w:tab w:val="clear" w:pos="1224"/>
          <w:tab w:val="num" w:pos="1800"/>
        </w:tabs>
        <w:rPr>
          <w:lang w:val="en-IE"/>
        </w:rPr>
      </w:pPr>
      <w:r w:rsidRPr="00BE0942">
        <w:rPr>
          <w:lang w:val="en-IE"/>
        </w:rPr>
        <w:t xml:space="preserve">Use Case </w:t>
      </w:r>
    </w:p>
    <w:p w:rsidR="00EB0401" w:rsidRPr="00BE0942" w:rsidRDefault="00EB0401" w:rsidP="00EB0401">
      <w:pPr>
        <w:ind w:left="576"/>
        <w:rPr>
          <w:lang w:val="en-IE"/>
        </w:rPr>
      </w:pPr>
      <w:r w:rsidRPr="00BE0942">
        <w:rPr>
          <w:b/>
          <w:lang w:val="en-IE"/>
        </w:rPr>
        <w:t>Unique ID:</w:t>
      </w:r>
      <w:r w:rsidRPr="00BE0942">
        <w:rPr>
          <w:lang w:val="en-IE"/>
        </w:rPr>
        <w:t xml:space="preserve"> </w:t>
      </w:r>
      <w:r w:rsidR="00DC1C2D">
        <w:rPr>
          <w:lang w:val="en-IE"/>
        </w:rPr>
        <w:t>messageUser</w:t>
      </w:r>
    </w:p>
    <w:p w:rsidR="00EB0401" w:rsidRPr="00BE0942" w:rsidRDefault="00EB0401" w:rsidP="00EB0401">
      <w:pPr>
        <w:ind w:left="576"/>
        <w:rPr>
          <w:b/>
          <w:lang w:val="en-IE"/>
        </w:rPr>
      </w:pPr>
      <w:r w:rsidRPr="00BE0942">
        <w:rPr>
          <w:b/>
          <w:lang w:val="en-IE"/>
        </w:rPr>
        <w:t>Scope</w:t>
      </w:r>
    </w:p>
    <w:p w:rsidR="007435B2" w:rsidRDefault="00EB0401" w:rsidP="00EB0401">
      <w:pPr>
        <w:ind w:left="576"/>
        <w:rPr>
          <w:lang w:val="en-IE"/>
        </w:rPr>
      </w:pPr>
      <w:r w:rsidRPr="00BE0942">
        <w:rPr>
          <w:lang w:val="en-IE"/>
        </w:rPr>
        <w:t xml:space="preserve">The scope of this use case is to show how a User </w:t>
      </w:r>
      <w:r w:rsidR="007435B2">
        <w:rPr>
          <w:lang w:val="en-IE"/>
        </w:rPr>
        <w:t xml:space="preserve">message another User. </w:t>
      </w:r>
    </w:p>
    <w:p w:rsidR="00EB0401" w:rsidRPr="00BE0942" w:rsidRDefault="00EB0401" w:rsidP="00EB0401">
      <w:pPr>
        <w:ind w:left="576"/>
        <w:rPr>
          <w:lang w:val="en-IE"/>
        </w:rPr>
      </w:pPr>
      <w:r w:rsidRPr="00BE0942">
        <w:rPr>
          <w:b/>
          <w:lang w:val="en-IE"/>
        </w:rPr>
        <w:t>Description</w:t>
      </w:r>
    </w:p>
    <w:p w:rsidR="007435B2" w:rsidRPr="00BE0942" w:rsidRDefault="007435B2" w:rsidP="007435B2">
      <w:pPr>
        <w:ind w:left="576"/>
        <w:rPr>
          <w:lang w:val="en-IE"/>
        </w:rPr>
      </w:pPr>
      <w:r w:rsidRPr="00BE0942">
        <w:rPr>
          <w:lang w:val="en-IE"/>
        </w:rPr>
        <w:t xml:space="preserve">The scope of this use case is to show how a User </w:t>
      </w:r>
      <w:r>
        <w:rPr>
          <w:lang w:val="en-IE"/>
        </w:rPr>
        <w:t>message another User. Artists can message Clients and Clients can message Artists.</w:t>
      </w:r>
    </w:p>
    <w:p w:rsidR="00EB0401" w:rsidRPr="00BE0942" w:rsidRDefault="00EB0401" w:rsidP="00EB0401">
      <w:pPr>
        <w:ind w:left="576"/>
        <w:rPr>
          <w:lang w:val="en-IE"/>
        </w:rPr>
      </w:pPr>
    </w:p>
    <w:p w:rsidR="00EB0401" w:rsidRPr="00BE0942" w:rsidRDefault="00EB0401" w:rsidP="00EB0401">
      <w:pPr>
        <w:ind w:left="576"/>
        <w:rPr>
          <w:b/>
          <w:lang w:val="en-IE"/>
        </w:rPr>
      </w:pPr>
      <w:r w:rsidRPr="00BE0942">
        <w:rPr>
          <w:b/>
          <w:lang w:val="en-IE"/>
        </w:rPr>
        <w:t>Use Case Diagram</w:t>
      </w:r>
    </w:p>
    <w:p w:rsidR="00EB0401" w:rsidRPr="00BE0942" w:rsidRDefault="00DC1C2D" w:rsidP="00EB0401">
      <w:pPr>
        <w:ind w:left="576"/>
        <w:rPr>
          <w:b/>
          <w:lang w:val="en-IE"/>
        </w:rPr>
      </w:pPr>
      <w:r>
        <w:rPr>
          <w:b/>
          <w:noProof/>
          <w:lang w:val="en-IE"/>
        </w:rPr>
        <w:lastRenderedPageBreak/>
        <w:drawing>
          <wp:inline distT="0" distB="0" distL="0" distR="0">
            <wp:extent cx="4953000" cy="3040912"/>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2670" cy="3046849"/>
                    </a:xfrm>
                    <a:prstGeom prst="rect">
                      <a:avLst/>
                    </a:prstGeom>
                    <a:noFill/>
                    <a:ln>
                      <a:noFill/>
                    </a:ln>
                  </pic:spPr>
                </pic:pic>
              </a:graphicData>
            </a:graphic>
          </wp:inline>
        </w:drawing>
      </w:r>
    </w:p>
    <w:p w:rsidR="00EB0401" w:rsidRPr="00BE0942" w:rsidRDefault="00EB0401" w:rsidP="00EB0401">
      <w:pPr>
        <w:ind w:left="576"/>
        <w:rPr>
          <w:b/>
          <w:lang w:val="en-IE"/>
        </w:rPr>
      </w:pPr>
      <w:r w:rsidRPr="00BE0942">
        <w:rPr>
          <w:b/>
          <w:lang w:val="en-IE"/>
        </w:rPr>
        <w:t>Flow Description</w:t>
      </w:r>
    </w:p>
    <w:p w:rsidR="00EB0401" w:rsidRPr="00BE0942" w:rsidRDefault="00EB0401" w:rsidP="00EB0401">
      <w:pPr>
        <w:ind w:left="576"/>
        <w:rPr>
          <w:b/>
          <w:lang w:val="en-IE"/>
        </w:rPr>
      </w:pPr>
      <w:r w:rsidRPr="00BE0942">
        <w:rPr>
          <w:b/>
          <w:lang w:val="en-IE"/>
        </w:rPr>
        <w:t>Precondition</w:t>
      </w:r>
    </w:p>
    <w:p w:rsidR="00DC1C2D" w:rsidRDefault="00DC1C2D" w:rsidP="00DC1C2D">
      <w:pPr>
        <w:pStyle w:val="ListParagraph"/>
        <w:numPr>
          <w:ilvl w:val="0"/>
          <w:numId w:val="6"/>
        </w:numPr>
        <w:rPr>
          <w:lang w:val="en-IE"/>
        </w:rPr>
      </w:pPr>
      <w:r w:rsidRPr="00BE0942">
        <w:rPr>
          <w:lang w:val="en-IE"/>
        </w:rPr>
        <w:t>The System is active and working correctly</w:t>
      </w:r>
      <w:r>
        <w:rPr>
          <w:lang w:val="en-IE"/>
        </w:rPr>
        <w:t>,</w:t>
      </w:r>
    </w:p>
    <w:p w:rsidR="00DC1C2D" w:rsidRPr="00BE0942" w:rsidRDefault="00DC1C2D" w:rsidP="00DC1C2D">
      <w:pPr>
        <w:pStyle w:val="ListParagraph"/>
        <w:numPr>
          <w:ilvl w:val="0"/>
          <w:numId w:val="6"/>
        </w:numPr>
        <w:rPr>
          <w:lang w:val="en-IE"/>
        </w:rPr>
      </w:pPr>
      <w:r>
        <w:rPr>
          <w:lang w:val="en-IE"/>
        </w:rPr>
        <w:t>The Client is signed in</w:t>
      </w:r>
    </w:p>
    <w:p w:rsidR="00DC1C2D" w:rsidRDefault="00DC1C2D" w:rsidP="00DC1C2D">
      <w:pPr>
        <w:pStyle w:val="ListParagraph"/>
        <w:numPr>
          <w:ilvl w:val="0"/>
          <w:numId w:val="6"/>
        </w:numPr>
        <w:rPr>
          <w:lang w:val="en-IE"/>
        </w:rPr>
      </w:pPr>
      <w:r>
        <w:rPr>
          <w:lang w:val="en-IE"/>
        </w:rPr>
        <w:t>The Artist is signed in</w:t>
      </w:r>
      <w:r w:rsidRPr="00DC1C2D">
        <w:rPr>
          <w:lang w:val="en-IE"/>
        </w:rPr>
        <w:t>.</w:t>
      </w:r>
    </w:p>
    <w:p w:rsidR="007435B2" w:rsidRPr="00DC1C2D" w:rsidRDefault="007435B2" w:rsidP="00DC1C2D">
      <w:pPr>
        <w:pStyle w:val="ListParagraph"/>
        <w:numPr>
          <w:ilvl w:val="0"/>
          <w:numId w:val="6"/>
        </w:numPr>
        <w:rPr>
          <w:lang w:val="en-IE"/>
        </w:rPr>
      </w:pPr>
      <w:r>
        <w:rPr>
          <w:lang w:val="en-IE"/>
        </w:rPr>
        <w:t>The MySQL database is active and working correctly.</w:t>
      </w:r>
    </w:p>
    <w:p w:rsidR="00DC1C2D" w:rsidRPr="00645B6D" w:rsidRDefault="00DC1C2D" w:rsidP="00DC1C2D">
      <w:pPr>
        <w:pStyle w:val="ListParagraph"/>
        <w:numPr>
          <w:ilvl w:val="0"/>
          <w:numId w:val="6"/>
        </w:numPr>
        <w:rPr>
          <w:lang w:val="en-IE"/>
        </w:rPr>
      </w:pPr>
      <w:r>
        <w:rPr>
          <w:lang w:val="en-IE"/>
        </w:rPr>
        <w:t>The Messaging System is working correctly.</w:t>
      </w:r>
    </w:p>
    <w:p w:rsidR="00DC1C2D" w:rsidRDefault="00DC1C2D" w:rsidP="00DC1C2D">
      <w:pPr>
        <w:pStyle w:val="ListParagraph"/>
        <w:numPr>
          <w:ilvl w:val="0"/>
          <w:numId w:val="6"/>
        </w:numPr>
        <w:rPr>
          <w:lang w:val="en-IE"/>
        </w:rPr>
      </w:pPr>
      <w:r w:rsidRPr="00BE0942">
        <w:rPr>
          <w:lang w:val="en-IE"/>
        </w:rPr>
        <w:t xml:space="preserve">An Error log file is stored within </w:t>
      </w:r>
      <w:r>
        <w:rPr>
          <w:lang w:val="en-IE"/>
        </w:rPr>
        <w:t>the website’s files</w:t>
      </w:r>
      <w:r w:rsidRPr="00BE0942">
        <w:rPr>
          <w:lang w:val="en-IE"/>
        </w:rPr>
        <w:t>.</w:t>
      </w:r>
    </w:p>
    <w:p w:rsidR="00DC1C2D" w:rsidRDefault="00DC1C2D" w:rsidP="00DC1C2D">
      <w:pPr>
        <w:pStyle w:val="ListParagraph"/>
        <w:numPr>
          <w:ilvl w:val="0"/>
          <w:numId w:val="6"/>
        </w:numPr>
        <w:rPr>
          <w:lang w:val="en-IE"/>
        </w:rPr>
      </w:pPr>
      <w:r>
        <w:rPr>
          <w:lang w:val="en-IE"/>
        </w:rPr>
        <w:t>Users cannot edit or delete ratings.</w:t>
      </w:r>
    </w:p>
    <w:p w:rsidR="00DC1C2D" w:rsidRDefault="00DC1C2D" w:rsidP="00DC1C2D">
      <w:pPr>
        <w:pStyle w:val="ListParagraph"/>
        <w:numPr>
          <w:ilvl w:val="0"/>
          <w:numId w:val="6"/>
        </w:numPr>
        <w:rPr>
          <w:lang w:val="en-IE"/>
        </w:rPr>
      </w:pPr>
      <w:r>
        <w:rPr>
          <w:lang w:val="en-IE"/>
        </w:rPr>
        <w:t xml:space="preserve">Artists need to approve comments before they’re publicly visible. </w:t>
      </w:r>
    </w:p>
    <w:p w:rsidR="00DC1C2D" w:rsidRPr="00BE0942" w:rsidRDefault="00DC1C2D" w:rsidP="00DC1C2D">
      <w:pPr>
        <w:pStyle w:val="ListParagraph"/>
        <w:numPr>
          <w:ilvl w:val="0"/>
          <w:numId w:val="6"/>
        </w:numPr>
        <w:rPr>
          <w:lang w:val="en-IE"/>
        </w:rPr>
      </w:pPr>
      <w:r>
        <w:rPr>
          <w:lang w:val="en-IE"/>
        </w:rPr>
        <w:t>If an Artist does not approve a comment, it is deleted.</w:t>
      </w:r>
    </w:p>
    <w:p w:rsidR="00EB0401" w:rsidRPr="00BE0942" w:rsidRDefault="00EB0401" w:rsidP="00EB0401">
      <w:pPr>
        <w:pStyle w:val="ListParagraph"/>
        <w:ind w:left="1296"/>
        <w:rPr>
          <w:lang w:val="en-IE"/>
        </w:rPr>
      </w:pPr>
    </w:p>
    <w:p w:rsidR="007435B2" w:rsidRPr="00BE0942" w:rsidRDefault="00EB0401" w:rsidP="00EB0401">
      <w:pPr>
        <w:rPr>
          <w:b/>
          <w:lang w:val="en-IE"/>
        </w:rPr>
      </w:pPr>
      <w:r w:rsidRPr="00BE0942">
        <w:rPr>
          <w:b/>
          <w:lang w:val="en-IE"/>
        </w:rPr>
        <w:t>Activation</w:t>
      </w:r>
    </w:p>
    <w:p w:rsidR="00EB0401" w:rsidRPr="00BE0942" w:rsidRDefault="00EB0401" w:rsidP="00EB0401">
      <w:pPr>
        <w:ind w:left="576"/>
        <w:rPr>
          <w:lang w:val="en-IE"/>
        </w:rPr>
      </w:pPr>
      <w:r w:rsidRPr="00BE0942">
        <w:rPr>
          <w:lang w:val="en-IE"/>
        </w:rPr>
        <w:t xml:space="preserve">This use case starts when the selects </w:t>
      </w:r>
      <w:r w:rsidR="007435B2">
        <w:rPr>
          <w:lang w:val="en-IE"/>
        </w:rPr>
        <w:t>“Messages”</w:t>
      </w:r>
      <w:r w:rsidRPr="00BE0942">
        <w:rPr>
          <w:lang w:val="en-IE"/>
        </w:rPr>
        <w:t xml:space="preserve"> from their </w:t>
      </w:r>
      <w:r w:rsidR="007435B2">
        <w:rPr>
          <w:lang w:val="en-IE"/>
        </w:rPr>
        <w:t>home menu</w:t>
      </w:r>
      <w:r w:rsidRPr="00BE0942">
        <w:rPr>
          <w:lang w:val="en-IE"/>
        </w:rPr>
        <w:t>.</w:t>
      </w:r>
    </w:p>
    <w:p w:rsidR="00EB0401" w:rsidRDefault="00EB0401" w:rsidP="00EB0401">
      <w:pPr>
        <w:ind w:left="576"/>
        <w:rPr>
          <w:b/>
          <w:lang w:val="en-IE"/>
        </w:rPr>
      </w:pPr>
      <w:r w:rsidRPr="00BE0942">
        <w:rPr>
          <w:b/>
          <w:lang w:val="en-IE"/>
        </w:rPr>
        <w:t>Main flow</w:t>
      </w:r>
    </w:p>
    <w:p w:rsidR="001C0FDC" w:rsidRPr="00BE0942" w:rsidRDefault="001C0FDC" w:rsidP="00EB0401">
      <w:pPr>
        <w:ind w:left="576"/>
        <w:rPr>
          <w:b/>
          <w:lang w:val="en-IE"/>
        </w:rPr>
      </w:pPr>
      <w:r w:rsidRPr="00BE0942">
        <w:rPr>
          <w:lang w:val="en-IE"/>
        </w:rPr>
        <w:t>&lt;</w:t>
      </w:r>
      <w:r>
        <w:rPr>
          <w:lang w:val="en-IE"/>
        </w:rPr>
        <w:t>Artist messages Client</w:t>
      </w:r>
      <w:r w:rsidRPr="00BE0942">
        <w:rPr>
          <w:lang w:val="en-IE"/>
        </w:rPr>
        <w:t>&gt;</w:t>
      </w:r>
    </w:p>
    <w:p w:rsidR="00EB0401" w:rsidRDefault="007435B2" w:rsidP="0041071A">
      <w:pPr>
        <w:numPr>
          <w:ilvl w:val="0"/>
          <w:numId w:val="11"/>
        </w:numPr>
        <w:spacing w:before="0" w:after="0"/>
        <w:jc w:val="left"/>
        <w:rPr>
          <w:lang w:val="en-IE"/>
        </w:rPr>
      </w:pPr>
      <w:r>
        <w:rPr>
          <w:lang w:val="en-IE"/>
        </w:rPr>
        <w:t xml:space="preserve">The </w:t>
      </w:r>
      <w:r w:rsidR="00EE244A">
        <w:rPr>
          <w:lang w:val="en-IE"/>
        </w:rPr>
        <w:t xml:space="preserve">Artist </w:t>
      </w:r>
      <w:r>
        <w:rPr>
          <w:lang w:val="en-IE"/>
        </w:rPr>
        <w:t xml:space="preserve">selects “Messaging” from their home </w:t>
      </w:r>
      <w:r w:rsidR="001C0FDC">
        <w:rPr>
          <w:lang w:val="en-IE"/>
        </w:rPr>
        <w:t>menu. &lt;</w:t>
      </w:r>
      <w:r w:rsidR="00EE244A">
        <w:rPr>
          <w:lang w:val="en-IE"/>
        </w:rPr>
        <w:t>See A1&gt;</w:t>
      </w:r>
    </w:p>
    <w:p w:rsidR="007435B2" w:rsidRDefault="007435B2" w:rsidP="0041071A">
      <w:pPr>
        <w:numPr>
          <w:ilvl w:val="0"/>
          <w:numId w:val="11"/>
        </w:numPr>
        <w:spacing w:before="0" w:after="0"/>
        <w:jc w:val="left"/>
        <w:rPr>
          <w:lang w:val="en-IE"/>
        </w:rPr>
      </w:pPr>
      <w:r>
        <w:rPr>
          <w:lang w:val="en-IE"/>
        </w:rPr>
        <w:t>The System displays client name</w:t>
      </w:r>
      <w:r w:rsidR="00EE244A">
        <w:rPr>
          <w:lang w:val="en-IE"/>
        </w:rPr>
        <w:t>s</w:t>
      </w:r>
      <w:r>
        <w:rPr>
          <w:lang w:val="en-IE"/>
        </w:rPr>
        <w:t xml:space="preserve"> that have had an appointment in the last month or have an appointment in the next month. </w:t>
      </w:r>
    </w:p>
    <w:p w:rsidR="00EE244A" w:rsidRDefault="00EE244A" w:rsidP="0041071A">
      <w:pPr>
        <w:numPr>
          <w:ilvl w:val="0"/>
          <w:numId w:val="11"/>
        </w:numPr>
        <w:spacing w:before="0" w:after="0"/>
        <w:jc w:val="left"/>
        <w:rPr>
          <w:lang w:val="en-IE"/>
        </w:rPr>
      </w:pPr>
      <w:r>
        <w:rPr>
          <w:lang w:val="en-IE"/>
        </w:rPr>
        <w:t>The Artist selects one.</w:t>
      </w:r>
    </w:p>
    <w:p w:rsidR="00EE244A" w:rsidRDefault="00EE244A" w:rsidP="0041071A">
      <w:pPr>
        <w:numPr>
          <w:ilvl w:val="0"/>
          <w:numId w:val="11"/>
        </w:numPr>
        <w:spacing w:before="0" w:after="0"/>
        <w:jc w:val="left"/>
        <w:rPr>
          <w:lang w:val="en-IE"/>
        </w:rPr>
      </w:pPr>
      <w:r>
        <w:rPr>
          <w:lang w:val="en-IE"/>
        </w:rPr>
        <w:t>The System records the user ID, the type of user (whether artist or client.</w:t>
      </w:r>
    </w:p>
    <w:p w:rsidR="00EE244A" w:rsidRDefault="00EE244A" w:rsidP="0041071A">
      <w:pPr>
        <w:numPr>
          <w:ilvl w:val="0"/>
          <w:numId w:val="11"/>
        </w:numPr>
        <w:spacing w:before="0" w:after="0"/>
        <w:jc w:val="left"/>
        <w:rPr>
          <w:lang w:val="en-IE"/>
        </w:rPr>
      </w:pPr>
      <w:r>
        <w:rPr>
          <w:lang w:val="en-IE"/>
        </w:rPr>
        <w:lastRenderedPageBreak/>
        <w:t>The System generates a messaging ID.</w:t>
      </w:r>
    </w:p>
    <w:p w:rsidR="00EE244A" w:rsidRDefault="00EE244A" w:rsidP="0041071A">
      <w:pPr>
        <w:numPr>
          <w:ilvl w:val="0"/>
          <w:numId w:val="11"/>
        </w:numPr>
        <w:spacing w:before="0" w:after="0"/>
        <w:jc w:val="left"/>
        <w:rPr>
          <w:lang w:val="en-IE"/>
        </w:rPr>
      </w:pPr>
      <w:r>
        <w:rPr>
          <w:lang w:val="en-IE"/>
        </w:rPr>
        <w:t>The System send the user ID, type and messaging ID to the MySQL database. &lt;See E1&gt;</w:t>
      </w:r>
    </w:p>
    <w:p w:rsidR="00EE244A" w:rsidRDefault="00EE244A" w:rsidP="0041071A">
      <w:pPr>
        <w:numPr>
          <w:ilvl w:val="0"/>
          <w:numId w:val="11"/>
        </w:numPr>
        <w:spacing w:before="0" w:after="0"/>
        <w:jc w:val="left"/>
        <w:rPr>
          <w:lang w:val="en-IE"/>
        </w:rPr>
      </w:pPr>
      <w:r>
        <w:rPr>
          <w:lang w:val="en-IE"/>
        </w:rPr>
        <w:t>The System sends the user ID, type and messaging ID to the Messaging System. &lt;See E2&gt;</w:t>
      </w:r>
    </w:p>
    <w:p w:rsidR="00EE244A" w:rsidRPr="00BE0942" w:rsidRDefault="00EE244A" w:rsidP="0041071A">
      <w:pPr>
        <w:numPr>
          <w:ilvl w:val="0"/>
          <w:numId w:val="11"/>
        </w:numPr>
        <w:spacing w:before="0" w:after="0"/>
        <w:jc w:val="left"/>
        <w:rPr>
          <w:lang w:val="en-IE"/>
        </w:rPr>
      </w:pPr>
      <w:r>
        <w:rPr>
          <w:lang w:val="en-IE"/>
        </w:rPr>
        <w:t>The System communicates with the Messaging System and displays messages as they are sent and received.</w:t>
      </w:r>
    </w:p>
    <w:p w:rsidR="009F719B" w:rsidRPr="00BE0942" w:rsidRDefault="00EE244A" w:rsidP="0041071A">
      <w:pPr>
        <w:numPr>
          <w:ilvl w:val="0"/>
          <w:numId w:val="11"/>
        </w:numPr>
        <w:spacing w:before="0" w:after="0"/>
        <w:jc w:val="left"/>
        <w:rPr>
          <w:lang w:val="en-IE"/>
        </w:rPr>
      </w:pPr>
      <w:r>
        <w:rPr>
          <w:lang w:val="en-IE"/>
        </w:rPr>
        <w:t>The Artist sends messages as required (external)</w:t>
      </w:r>
    </w:p>
    <w:p w:rsidR="009F719B" w:rsidRDefault="00EE244A" w:rsidP="0041071A">
      <w:pPr>
        <w:numPr>
          <w:ilvl w:val="0"/>
          <w:numId w:val="11"/>
        </w:numPr>
        <w:spacing w:before="0" w:after="0"/>
        <w:jc w:val="left"/>
        <w:rPr>
          <w:lang w:val="en-IE"/>
        </w:rPr>
      </w:pPr>
      <w:r>
        <w:rPr>
          <w:lang w:val="en-IE"/>
        </w:rPr>
        <w:t>The Artist closes the messaging dialog box.</w:t>
      </w:r>
    </w:p>
    <w:p w:rsidR="00EE244A" w:rsidRDefault="00EE244A" w:rsidP="0041071A">
      <w:pPr>
        <w:numPr>
          <w:ilvl w:val="0"/>
          <w:numId w:val="11"/>
        </w:numPr>
        <w:spacing w:before="0" w:after="0"/>
        <w:jc w:val="left"/>
        <w:rPr>
          <w:lang w:val="en-IE"/>
        </w:rPr>
      </w:pPr>
      <w:r>
        <w:rPr>
          <w:lang w:val="en-IE"/>
        </w:rPr>
        <w:t>The System requests to stop the messaging session to the Messaging System.</w:t>
      </w:r>
    </w:p>
    <w:p w:rsidR="00EE244A" w:rsidRPr="00BE0942" w:rsidRDefault="00EE244A" w:rsidP="0041071A">
      <w:pPr>
        <w:numPr>
          <w:ilvl w:val="0"/>
          <w:numId w:val="11"/>
        </w:numPr>
        <w:spacing w:before="0" w:after="0"/>
        <w:jc w:val="left"/>
        <w:rPr>
          <w:lang w:val="en-IE"/>
        </w:rPr>
      </w:pPr>
      <w:r>
        <w:rPr>
          <w:lang w:val="en-IE"/>
        </w:rPr>
        <w:t>The System loads the Messages page.</w:t>
      </w:r>
    </w:p>
    <w:p w:rsidR="00EB0401" w:rsidRPr="00BE0942" w:rsidRDefault="00EB0401" w:rsidP="00EB0401">
      <w:pPr>
        <w:ind w:left="576"/>
        <w:rPr>
          <w:b/>
          <w:lang w:val="en-IE"/>
        </w:rPr>
      </w:pPr>
      <w:r w:rsidRPr="00BE0942">
        <w:rPr>
          <w:b/>
          <w:lang w:val="en-IE"/>
        </w:rPr>
        <w:t>Alternate flow</w:t>
      </w:r>
    </w:p>
    <w:p w:rsidR="00EB0401" w:rsidRPr="00BE0942" w:rsidRDefault="00EB0401" w:rsidP="00EB0401">
      <w:pPr>
        <w:pStyle w:val="A"/>
        <w:numPr>
          <w:ilvl w:val="0"/>
          <w:numId w:val="0"/>
        </w:numPr>
        <w:ind w:left="933" w:hanging="357"/>
        <w:rPr>
          <w:lang w:val="en-IE"/>
        </w:rPr>
      </w:pPr>
      <w:r w:rsidRPr="00BE0942">
        <w:rPr>
          <w:lang w:val="en-IE"/>
        </w:rPr>
        <w:t>A</w:t>
      </w:r>
      <w:r w:rsidR="00DC1C2D" w:rsidRPr="00BE0942">
        <w:rPr>
          <w:lang w:val="en-IE"/>
        </w:rPr>
        <w:t>1:</w:t>
      </w:r>
      <w:r w:rsidRPr="00BE0942">
        <w:rPr>
          <w:lang w:val="en-IE"/>
        </w:rPr>
        <w:t xml:space="preserve"> &lt;</w:t>
      </w:r>
      <w:r w:rsidR="00EE244A">
        <w:rPr>
          <w:lang w:val="en-IE"/>
        </w:rPr>
        <w:t>Client messages Artist</w:t>
      </w:r>
      <w:r w:rsidRPr="00BE0942">
        <w:rPr>
          <w:lang w:val="en-IE"/>
        </w:rPr>
        <w:t>&gt;</w:t>
      </w:r>
    </w:p>
    <w:p w:rsidR="00EE244A" w:rsidRDefault="00EE244A" w:rsidP="0041071A">
      <w:pPr>
        <w:numPr>
          <w:ilvl w:val="0"/>
          <w:numId w:val="30"/>
        </w:numPr>
        <w:spacing w:before="0" w:after="0"/>
        <w:jc w:val="left"/>
        <w:rPr>
          <w:lang w:val="en-IE"/>
        </w:rPr>
      </w:pPr>
      <w:r>
        <w:rPr>
          <w:lang w:val="en-IE"/>
        </w:rPr>
        <w:t>The Client selects “Messaging” from their home menu.</w:t>
      </w:r>
    </w:p>
    <w:p w:rsidR="00EE244A" w:rsidRDefault="00EE244A" w:rsidP="0041071A">
      <w:pPr>
        <w:numPr>
          <w:ilvl w:val="0"/>
          <w:numId w:val="30"/>
        </w:numPr>
        <w:spacing w:before="0" w:after="0"/>
        <w:jc w:val="left"/>
        <w:rPr>
          <w:lang w:val="en-IE"/>
        </w:rPr>
      </w:pPr>
      <w:r>
        <w:rPr>
          <w:lang w:val="en-IE"/>
        </w:rPr>
        <w:t xml:space="preserve">The System displays Artist names that they have or had booking with </w:t>
      </w:r>
    </w:p>
    <w:p w:rsidR="00EE244A" w:rsidRDefault="00EE244A" w:rsidP="0041071A">
      <w:pPr>
        <w:numPr>
          <w:ilvl w:val="0"/>
          <w:numId w:val="30"/>
        </w:numPr>
        <w:spacing w:before="0" w:after="0"/>
        <w:jc w:val="left"/>
        <w:rPr>
          <w:lang w:val="en-IE"/>
        </w:rPr>
      </w:pPr>
      <w:r>
        <w:rPr>
          <w:lang w:val="en-IE"/>
        </w:rPr>
        <w:t>The Client selects one.</w:t>
      </w:r>
    </w:p>
    <w:p w:rsidR="00EE244A" w:rsidRDefault="00EE244A" w:rsidP="0041071A">
      <w:pPr>
        <w:numPr>
          <w:ilvl w:val="0"/>
          <w:numId w:val="30"/>
        </w:numPr>
        <w:spacing w:before="0" w:after="0"/>
        <w:jc w:val="left"/>
        <w:rPr>
          <w:lang w:val="en-IE"/>
        </w:rPr>
      </w:pPr>
      <w:r>
        <w:rPr>
          <w:lang w:val="en-IE"/>
        </w:rPr>
        <w:t>The System records the user ID, the type of user (whether Client or client.</w:t>
      </w:r>
    </w:p>
    <w:p w:rsidR="00EE244A" w:rsidRDefault="00EE244A" w:rsidP="0041071A">
      <w:pPr>
        <w:numPr>
          <w:ilvl w:val="0"/>
          <w:numId w:val="30"/>
        </w:numPr>
        <w:spacing w:before="0" w:after="0"/>
        <w:jc w:val="left"/>
        <w:rPr>
          <w:lang w:val="en-IE"/>
        </w:rPr>
      </w:pPr>
      <w:r>
        <w:rPr>
          <w:lang w:val="en-IE"/>
        </w:rPr>
        <w:t>The System generates a messaging ID.</w:t>
      </w:r>
    </w:p>
    <w:p w:rsidR="00EE244A" w:rsidRPr="00EE244A" w:rsidRDefault="00EE244A" w:rsidP="0041071A">
      <w:pPr>
        <w:numPr>
          <w:ilvl w:val="0"/>
          <w:numId w:val="30"/>
        </w:numPr>
        <w:spacing w:before="0" w:after="0"/>
        <w:jc w:val="left"/>
        <w:rPr>
          <w:lang w:val="en-IE"/>
        </w:rPr>
      </w:pPr>
      <w:r>
        <w:rPr>
          <w:lang w:val="en-IE"/>
        </w:rPr>
        <w:t>The System send the user ID, type and messaging ID to the MySQL database. &lt;See E1&gt;</w:t>
      </w:r>
    </w:p>
    <w:p w:rsidR="00EE244A" w:rsidRDefault="00EE244A" w:rsidP="0041071A">
      <w:pPr>
        <w:numPr>
          <w:ilvl w:val="0"/>
          <w:numId w:val="30"/>
        </w:numPr>
        <w:spacing w:before="0" w:after="0"/>
        <w:jc w:val="left"/>
        <w:rPr>
          <w:lang w:val="en-IE"/>
        </w:rPr>
      </w:pPr>
      <w:r>
        <w:rPr>
          <w:lang w:val="en-IE"/>
        </w:rPr>
        <w:t>The System sends the user ID, type and messaging ID to the Messaging System. &lt;See E2&gt;</w:t>
      </w:r>
    </w:p>
    <w:p w:rsidR="00EE244A" w:rsidRPr="00BE0942" w:rsidRDefault="00EE244A" w:rsidP="0041071A">
      <w:pPr>
        <w:numPr>
          <w:ilvl w:val="0"/>
          <w:numId w:val="30"/>
        </w:numPr>
        <w:spacing w:before="0" w:after="0"/>
        <w:jc w:val="left"/>
        <w:rPr>
          <w:lang w:val="en-IE"/>
        </w:rPr>
      </w:pPr>
      <w:r>
        <w:rPr>
          <w:lang w:val="en-IE"/>
        </w:rPr>
        <w:t>The System communicates with the Messaging System and displays messages as they are sent and received.</w:t>
      </w:r>
    </w:p>
    <w:p w:rsidR="00EE244A" w:rsidRPr="00BE0942" w:rsidRDefault="00EE244A" w:rsidP="0041071A">
      <w:pPr>
        <w:numPr>
          <w:ilvl w:val="0"/>
          <w:numId w:val="30"/>
        </w:numPr>
        <w:spacing w:before="0" w:after="0"/>
        <w:jc w:val="left"/>
        <w:rPr>
          <w:lang w:val="en-IE"/>
        </w:rPr>
      </w:pPr>
      <w:r>
        <w:rPr>
          <w:lang w:val="en-IE"/>
        </w:rPr>
        <w:t>The Client sends messages as required (external)</w:t>
      </w:r>
    </w:p>
    <w:p w:rsidR="00EE244A" w:rsidRDefault="00EE244A" w:rsidP="0041071A">
      <w:pPr>
        <w:numPr>
          <w:ilvl w:val="0"/>
          <w:numId w:val="30"/>
        </w:numPr>
        <w:spacing w:before="0" w:after="0"/>
        <w:jc w:val="left"/>
        <w:rPr>
          <w:lang w:val="en-IE"/>
        </w:rPr>
      </w:pPr>
      <w:r>
        <w:rPr>
          <w:lang w:val="en-IE"/>
        </w:rPr>
        <w:t>The Client closes the messaging dialog box.</w:t>
      </w:r>
    </w:p>
    <w:p w:rsidR="00EE244A" w:rsidRDefault="00EE244A" w:rsidP="0041071A">
      <w:pPr>
        <w:numPr>
          <w:ilvl w:val="0"/>
          <w:numId w:val="30"/>
        </w:numPr>
        <w:spacing w:before="0" w:after="0"/>
        <w:jc w:val="left"/>
        <w:rPr>
          <w:lang w:val="en-IE"/>
        </w:rPr>
      </w:pPr>
      <w:r>
        <w:rPr>
          <w:lang w:val="en-IE"/>
        </w:rPr>
        <w:t>The System requests to stop the messaging session to the Messaging System.</w:t>
      </w:r>
    </w:p>
    <w:p w:rsidR="00EE244A" w:rsidRPr="00BE0942" w:rsidRDefault="00EE244A" w:rsidP="0041071A">
      <w:pPr>
        <w:numPr>
          <w:ilvl w:val="0"/>
          <w:numId w:val="30"/>
        </w:numPr>
        <w:spacing w:before="0" w:after="0"/>
        <w:jc w:val="left"/>
        <w:rPr>
          <w:lang w:val="en-IE"/>
        </w:rPr>
      </w:pPr>
      <w:r>
        <w:rPr>
          <w:lang w:val="en-IE"/>
        </w:rPr>
        <w:t>The System loads the Messages page.</w:t>
      </w:r>
    </w:p>
    <w:p w:rsidR="00EB0401" w:rsidRPr="00BE0942" w:rsidRDefault="00EB0401" w:rsidP="00EB0401">
      <w:pPr>
        <w:spacing w:before="0" w:after="0"/>
        <w:ind w:left="1296"/>
        <w:jc w:val="left"/>
        <w:rPr>
          <w:lang w:val="en-IE"/>
        </w:rPr>
      </w:pPr>
    </w:p>
    <w:p w:rsidR="00EB0401" w:rsidRPr="00BE0942" w:rsidRDefault="00EB0401" w:rsidP="001C0FDC">
      <w:pPr>
        <w:ind w:firstLine="576"/>
        <w:rPr>
          <w:b/>
          <w:lang w:val="en-IE"/>
        </w:rPr>
      </w:pPr>
      <w:r w:rsidRPr="00BE0942">
        <w:rPr>
          <w:b/>
          <w:lang w:val="en-IE"/>
        </w:rPr>
        <w:t>Exceptional flow</w:t>
      </w:r>
    </w:p>
    <w:p w:rsidR="001C0FDC" w:rsidRPr="00BE0942" w:rsidRDefault="001C0FDC" w:rsidP="001C0FDC">
      <w:pPr>
        <w:pStyle w:val="A"/>
        <w:numPr>
          <w:ilvl w:val="0"/>
          <w:numId w:val="0"/>
        </w:numPr>
        <w:ind w:left="933" w:hanging="357"/>
        <w:rPr>
          <w:lang w:val="en-IE"/>
        </w:rPr>
      </w:pPr>
      <w:r w:rsidRPr="00BE0942">
        <w:rPr>
          <w:lang w:val="en-IE"/>
        </w:rPr>
        <w:t xml:space="preserve">E1: System cannot connect to </w:t>
      </w:r>
      <w:r>
        <w:rPr>
          <w:lang w:val="en-IE"/>
        </w:rPr>
        <w:t>MySQL</w:t>
      </w:r>
    </w:p>
    <w:p w:rsidR="001C0FDC" w:rsidRPr="00BE0942" w:rsidRDefault="001C0FDC" w:rsidP="0041071A">
      <w:pPr>
        <w:pStyle w:val="A"/>
        <w:numPr>
          <w:ilvl w:val="0"/>
          <w:numId w:val="32"/>
        </w:numPr>
        <w:rPr>
          <w:lang w:val="en-IE"/>
        </w:rPr>
      </w:pPr>
      <w:r w:rsidRPr="00BE0942">
        <w:rPr>
          <w:lang w:val="en-IE"/>
        </w:rPr>
        <w:t xml:space="preserve">The System cannot connect </w:t>
      </w:r>
      <w:r>
        <w:rPr>
          <w:lang w:val="en-IE"/>
        </w:rPr>
        <w:t>MySQL Database</w:t>
      </w:r>
    </w:p>
    <w:p w:rsidR="001C0FDC" w:rsidRDefault="001C0FDC" w:rsidP="0041071A">
      <w:pPr>
        <w:pStyle w:val="A"/>
        <w:numPr>
          <w:ilvl w:val="0"/>
          <w:numId w:val="32"/>
        </w:numPr>
        <w:rPr>
          <w:lang w:val="en-IE"/>
        </w:rPr>
      </w:pPr>
      <w:r w:rsidRPr="00BE0942">
        <w:rPr>
          <w:lang w:val="en-IE"/>
        </w:rPr>
        <w:t>The System displays</w:t>
      </w:r>
      <w:r>
        <w:rPr>
          <w:lang w:val="en-IE"/>
        </w:rPr>
        <w:t xml:space="preserve"> a message to the user sating</w:t>
      </w:r>
      <w:r w:rsidRPr="00BE0942">
        <w:rPr>
          <w:lang w:val="en-IE"/>
        </w:rPr>
        <w:t xml:space="preserve"> that technical difficulties are occurring.</w:t>
      </w:r>
    </w:p>
    <w:p w:rsidR="001C0FDC" w:rsidRDefault="001C0FDC" w:rsidP="0041071A">
      <w:pPr>
        <w:pStyle w:val="A"/>
        <w:numPr>
          <w:ilvl w:val="0"/>
          <w:numId w:val="32"/>
        </w:numPr>
        <w:rPr>
          <w:lang w:val="en-IE"/>
        </w:rPr>
      </w:pPr>
      <w:r w:rsidRPr="00D10542">
        <w:rPr>
          <w:lang w:val="en-IE"/>
        </w:rPr>
        <w:t>The System stores what happened into an error log.</w:t>
      </w:r>
    </w:p>
    <w:p w:rsidR="001C0FDC" w:rsidRDefault="001C0FDC" w:rsidP="001C0FDC">
      <w:pPr>
        <w:pStyle w:val="A"/>
        <w:numPr>
          <w:ilvl w:val="0"/>
          <w:numId w:val="0"/>
        </w:numPr>
        <w:ind w:left="357" w:hanging="357"/>
        <w:rPr>
          <w:lang w:val="en-IE"/>
        </w:rPr>
      </w:pPr>
    </w:p>
    <w:p w:rsidR="001C0FDC" w:rsidRPr="00BE0942" w:rsidRDefault="001C0FDC" w:rsidP="001C0FDC">
      <w:pPr>
        <w:pStyle w:val="A"/>
        <w:numPr>
          <w:ilvl w:val="0"/>
          <w:numId w:val="0"/>
        </w:numPr>
        <w:ind w:left="933" w:hanging="357"/>
        <w:rPr>
          <w:lang w:val="en-IE"/>
        </w:rPr>
      </w:pPr>
      <w:r w:rsidRPr="00BE0942">
        <w:rPr>
          <w:lang w:val="en-IE"/>
        </w:rPr>
        <w:t>E</w:t>
      </w:r>
      <w:r>
        <w:rPr>
          <w:lang w:val="en-IE"/>
        </w:rPr>
        <w:t>2</w:t>
      </w:r>
      <w:r w:rsidRPr="00BE0942">
        <w:rPr>
          <w:lang w:val="en-IE"/>
        </w:rPr>
        <w:t xml:space="preserve">: System cannot connect to </w:t>
      </w:r>
      <w:r>
        <w:rPr>
          <w:lang w:val="en-IE"/>
        </w:rPr>
        <w:t>the Messaging System</w:t>
      </w:r>
    </w:p>
    <w:p w:rsidR="001C0FDC" w:rsidRPr="00BE0942" w:rsidRDefault="001C0FDC" w:rsidP="0041071A">
      <w:pPr>
        <w:pStyle w:val="A"/>
        <w:numPr>
          <w:ilvl w:val="0"/>
          <w:numId w:val="33"/>
        </w:numPr>
        <w:rPr>
          <w:lang w:val="en-IE"/>
        </w:rPr>
      </w:pPr>
      <w:r w:rsidRPr="00BE0942">
        <w:rPr>
          <w:lang w:val="en-IE"/>
        </w:rPr>
        <w:t xml:space="preserve">The System cannot </w:t>
      </w:r>
      <w:r>
        <w:rPr>
          <w:lang w:val="en-IE"/>
        </w:rPr>
        <w:t xml:space="preserve">connect </w:t>
      </w:r>
      <w:r w:rsidRPr="00BE0942">
        <w:rPr>
          <w:lang w:val="en-IE"/>
        </w:rPr>
        <w:t xml:space="preserve">to </w:t>
      </w:r>
      <w:r>
        <w:rPr>
          <w:lang w:val="en-IE"/>
        </w:rPr>
        <w:t>the Messaging System</w:t>
      </w:r>
    </w:p>
    <w:p w:rsidR="001C0FDC" w:rsidRDefault="001C0FDC" w:rsidP="0041071A">
      <w:pPr>
        <w:pStyle w:val="A"/>
        <w:numPr>
          <w:ilvl w:val="0"/>
          <w:numId w:val="33"/>
        </w:numPr>
        <w:rPr>
          <w:lang w:val="en-IE"/>
        </w:rPr>
      </w:pPr>
      <w:r w:rsidRPr="00BE0942">
        <w:rPr>
          <w:lang w:val="en-IE"/>
        </w:rPr>
        <w:lastRenderedPageBreak/>
        <w:t>The System displays</w:t>
      </w:r>
      <w:r>
        <w:rPr>
          <w:lang w:val="en-IE"/>
        </w:rPr>
        <w:t xml:space="preserve"> a message to the user sating</w:t>
      </w:r>
      <w:r w:rsidRPr="00BE0942">
        <w:rPr>
          <w:lang w:val="en-IE"/>
        </w:rPr>
        <w:t xml:space="preserve"> that technical difficulties are occurring.</w:t>
      </w:r>
    </w:p>
    <w:p w:rsidR="00EB0401" w:rsidRPr="001C0FDC" w:rsidRDefault="001C0FDC" w:rsidP="0041071A">
      <w:pPr>
        <w:pStyle w:val="A"/>
        <w:numPr>
          <w:ilvl w:val="0"/>
          <w:numId w:val="33"/>
        </w:numPr>
        <w:rPr>
          <w:lang w:val="en-IE"/>
        </w:rPr>
      </w:pPr>
      <w:r w:rsidRPr="00D10542">
        <w:rPr>
          <w:lang w:val="en-IE"/>
        </w:rPr>
        <w:t>The System stores what happened into an error log.</w:t>
      </w:r>
    </w:p>
    <w:p w:rsidR="00EB0401" w:rsidRPr="00BE0942" w:rsidRDefault="00EB0401" w:rsidP="00EB0401">
      <w:pPr>
        <w:pStyle w:val="A"/>
        <w:numPr>
          <w:ilvl w:val="0"/>
          <w:numId w:val="0"/>
        </w:numPr>
        <w:ind w:left="936"/>
        <w:rPr>
          <w:lang w:val="en-IE"/>
        </w:rPr>
      </w:pPr>
    </w:p>
    <w:p w:rsidR="00EB0401" w:rsidRPr="00BE0942" w:rsidRDefault="00EB0401" w:rsidP="00EB0401">
      <w:pPr>
        <w:ind w:left="576"/>
        <w:rPr>
          <w:b/>
          <w:lang w:val="en-IE"/>
        </w:rPr>
      </w:pPr>
      <w:r w:rsidRPr="00BE0942">
        <w:rPr>
          <w:b/>
          <w:lang w:val="en-IE"/>
        </w:rPr>
        <w:t>Termination</w:t>
      </w:r>
    </w:p>
    <w:p w:rsidR="00EB0401" w:rsidRPr="00BE0942" w:rsidRDefault="00EB0401" w:rsidP="00EB0401">
      <w:pPr>
        <w:ind w:left="576"/>
        <w:rPr>
          <w:lang w:val="en-IE"/>
        </w:rPr>
      </w:pPr>
      <w:r w:rsidRPr="00BE0942">
        <w:rPr>
          <w:lang w:val="en-IE"/>
        </w:rPr>
        <w:t xml:space="preserve">This Use Case is terminated when the User </w:t>
      </w:r>
      <w:r w:rsidR="001C0FDC">
        <w:rPr>
          <w:lang w:val="en-IE"/>
        </w:rPr>
        <w:t>has successfully sent and received messages.</w:t>
      </w:r>
    </w:p>
    <w:p w:rsidR="00EB0401" w:rsidRPr="00BE0942" w:rsidRDefault="00EB0401" w:rsidP="00EB0401">
      <w:pPr>
        <w:ind w:left="576"/>
        <w:rPr>
          <w:b/>
          <w:lang w:val="en-IE"/>
        </w:rPr>
      </w:pPr>
    </w:p>
    <w:p w:rsidR="00EB0401" w:rsidRPr="00BE0942" w:rsidRDefault="00EB0401" w:rsidP="00EB0401">
      <w:pPr>
        <w:ind w:left="576"/>
        <w:rPr>
          <w:b/>
          <w:lang w:val="en-IE"/>
        </w:rPr>
      </w:pPr>
      <w:r w:rsidRPr="00BE0942">
        <w:rPr>
          <w:b/>
          <w:lang w:val="en-IE"/>
        </w:rPr>
        <w:t>Post condition</w:t>
      </w:r>
    </w:p>
    <w:p w:rsidR="00EB0401" w:rsidRPr="00BE0942" w:rsidRDefault="00EB0401" w:rsidP="00EB0401">
      <w:pPr>
        <w:ind w:left="576"/>
        <w:rPr>
          <w:lang w:val="en-IE"/>
        </w:rPr>
      </w:pPr>
      <w:r w:rsidRPr="00BE0942">
        <w:rPr>
          <w:lang w:val="en-IE"/>
        </w:rPr>
        <w:t>The System goes into a wait state</w:t>
      </w:r>
    </w:p>
    <w:p w:rsidR="00EB0401" w:rsidRPr="00BE0942" w:rsidRDefault="00EB0401" w:rsidP="005558C1">
      <w:pPr>
        <w:ind w:left="576"/>
        <w:rPr>
          <w:lang w:val="en-IE"/>
        </w:rPr>
      </w:pPr>
    </w:p>
    <w:p w:rsidR="00114ED4" w:rsidRPr="00BE0942" w:rsidRDefault="00114ED4" w:rsidP="005B0D4E">
      <w:pPr>
        <w:ind w:left="576"/>
        <w:rPr>
          <w:lang w:val="en-IE"/>
        </w:rPr>
      </w:pPr>
    </w:p>
    <w:p w:rsidR="00E32D17" w:rsidRPr="00BE0942" w:rsidRDefault="00E32D17" w:rsidP="00E32D17">
      <w:pPr>
        <w:pStyle w:val="Heading2"/>
        <w:rPr>
          <w:lang w:val="en-IE"/>
        </w:rPr>
      </w:pPr>
      <w:bookmarkStart w:id="83" w:name="_Toc25064867"/>
      <w:r w:rsidRPr="00BE0942">
        <w:rPr>
          <w:lang w:val="en-IE"/>
        </w:rPr>
        <w:t>Non-Functional Requirements</w:t>
      </w:r>
      <w:bookmarkEnd w:id="83"/>
    </w:p>
    <w:p w:rsidR="00326C21" w:rsidRPr="00BE0942" w:rsidRDefault="00BE0942" w:rsidP="00326C21">
      <w:pPr>
        <w:rPr>
          <w:lang w:val="en-IE"/>
        </w:rPr>
      </w:pPr>
      <w:r w:rsidRPr="00BE0942">
        <w:rPr>
          <w:lang w:val="en-IE"/>
        </w:rPr>
        <w:t>This section specifies other</w:t>
      </w:r>
      <w:r w:rsidR="00866307" w:rsidRPr="00BE0942">
        <w:rPr>
          <w:lang w:val="en-IE"/>
        </w:rPr>
        <w:t xml:space="preserve"> particular non-functional attributes required by the </w:t>
      </w:r>
      <w:r w:rsidR="00D02A1E" w:rsidRPr="00BE0942">
        <w:rPr>
          <w:lang w:val="en-IE"/>
        </w:rPr>
        <w:t>System</w:t>
      </w:r>
      <w:r w:rsidRPr="00BE0942">
        <w:rPr>
          <w:lang w:val="en-IE"/>
        </w:rPr>
        <w:t>. Examples are provided below</w:t>
      </w:r>
    </w:p>
    <w:p w:rsidR="00E32D17" w:rsidRPr="00BE0942" w:rsidRDefault="00E32D17" w:rsidP="00326C21">
      <w:pPr>
        <w:pStyle w:val="Heading3"/>
        <w:rPr>
          <w:lang w:val="en-IE"/>
        </w:rPr>
      </w:pPr>
      <w:bookmarkStart w:id="84" w:name="_Toc25064868"/>
      <w:r w:rsidRPr="00BE0942">
        <w:rPr>
          <w:lang w:val="en-IE"/>
        </w:rPr>
        <w:t>Performance</w:t>
      </w:r>
      <w:r w:rsidR="00866307" w:rsidRPr="00BE0942">
        <w:rPr>
          <w:lang w:val="en-IE"/>
        </w:rPr>
        <w:t>/Response time</w:t>
      </w:r>
      <w:r w:rsidRPr="00BE0942">
        <w:rPr>
          <w:lang w:val="en-IE"/>
        </w:rPr>
        <w:t xml:space="preserve"> requirement</w:t>
      </w:r>
      <w:bookmarkEnd w:id="84"/>
    </w:p>
    <w:p w:rsidR="00BE0942" w:rsidRPr="00BE0942" w:rsidRDefault="00BE0942" w:rsidP="00BE0942">
      <w:pPr>
        <w:rPr>
          <w:lang w:val="en-IE"/>
        </w:rPr>
      </w:pPr>
      <w:r w:rsidRPr="00BE0942">
        <w:rPr>
          <w:lang w:val="en-IE"/>
        </w:rPr>
        <w:t xml:space="preserve">The System must be able to provide a response to the User in less than 2 seconds. When the System cannot connection to </w:t>
      </w:r>
      <w:r w:rsidR="001C0FDC">
        <w:rPr>
          <w:lang w:val="en-IE"/>
        </w:rPr>
        <w:t>MySQL</w:t>
      </w:r>
      <w:r w:rsidRPr="00BE0942">
        <w:rPr>
          <w:lang w:val="en-IE"/>
        </w:rPr>
        <w:t xml:space="preserve"> or the </w:t>
      </w:r>
      <w:r w:rsidR="001C0FDC">
        <w:rPr>
          <w:lang w:val="en-IE"/>
        </w:rPr>
        <w:t>Messaging</w:t>
      </w:r>
      <w:r w:rsidRPr="00BE0942">
        <w:rPr>
          <w:lang w:val="en-IE"/>
        </w:rPr>
        <w:t xml:space="preserve"> Service, a response to the User must be presented in 6 seconds of less.</w:t>
      </w:r>
    </w:p>
    <w:p w:rsidR="00866307" w:rsidRPr="00BE0942" w:rsidRDefault="00866307" w:rsidP="00866307">
      <w:pPr>
        <w:pStyle w:val="Heading3"/>
        <w:rPr>
          <w:lang w:val="en-IE"/>
        </w:rPr>
      </w:pPr>
      <w:bookmarkStart w:id="85" w:name="_Toc25064869"/>
      <w:r w:rsidRPr="00BE0942">
        <w:rPr>
          <w:lang w:val="en-IE"/>
        </w:rPr>
        <w:t>Availability requirement</w:t>
      </w:r>
      <w:bookmarkEnd w:id="85"/>
    </w:p>
    <w:p w:rsidR="00BE0942" w:rsidRPr="00BE0942" w:rsidRDefault="001C0FDC" w:rsidP="00BE0942">
      <w:pPr>
        <w:rPr>
          <w:lang w:val="en-IE"/>
        </w:rPr>
      </w:pPr>
      <w:r>
        <w:rPr>
          <w:lang w:val="en-IE"/>
        </w:rPr>
        <w:t>3B</w:t>
      </w:r>
      <w:r w:rsidR="00BE0942" w:rsidRPr="00BE0942">
        <w:rPr>
          <w:lang w:val="en-IE"/>
        </w:rPr>
        <w:t xml:space="preserve"> must be available 24/7. To ensure this is the case, 2 back-up connections to </w:t>
      </w:r>
      <w:r>
        <w:rPr>
          <w:lang w:val="en-IE"/>
        </w:rPr>
        <w:t>MySQL</w:t>
      </w:r>
      <w:r w:rsidR="00BE0942" w:rsidRPr="00BE0942">
        <w:rPr>
          <w:lang w:val="en-IE"/>
        </w:rPr>
        <w:t xml:space="preserve"> will be developed.</w:t>
      </w:r>
    </w:p>
    <w:p w:rsidR="00BE0942" w:rsidRPr="00BE0942" w:rsidRDefault="00866307" w:rsidP="00BE0942">
      <w:pPr>
        <w:pStyle w:val="Heading3"/>
        <w:rPr>
          <w:lang w:val="en-IE"/>
        </w:rPr>
      </w:pPr>
      <w:bookmarkStart w:id="86" w:name="_Toc25064870"/>
      <w:r w:rsidRPr="00BE0942">
        <w:rPr>
          <w:lang w:val="en-IE"/>
        </w:rPr>
        <w:t>Recover requirement</w:t>
      </w:r>
      <w:bookmarkEnd w:id="86"/>
    </w:p>
    <w:p w:rsidR="00BE0942" w:rsidRPr="00BE0942" w:rsidRDefault="00BE0942" w:rsidP="00BE0942">
      <w:pPr>
        <w:rPr>
          <w:lang w:val="en-IE"/>
        </w:rPr>
      </w:pPr>
      <w:r w:rsidRPr="00BE0942">
        <w:rPr>
          <w:lang w:val="en-IE"/>
        </w:rPr>
        <w:t xml:space="preserve">At least 2 backups in separate physical locations must be available. If </w:t>
      </w:r>
      <w:r w:rsidR="001C0FDC">
        <w:rPr>
          <w:lang w:val="en-IE"/>
        </w:rPr>
        <w:t>MySQL</w:t>
      </w:r>
      <w:r w:rsidR="001C0FDC" w:rsidRPr="00BE0942">
        <w:rPr>
          <w:lang w:val="en-IE"/>
        </w:rPr>
        <w:t xml:space="preserve"> or the </w:t>
      </w:r>
      <w:r w:rsidR="001C0FDC">
        <w:rPr>
          <w:lang w:val="en-IE"/>
        </w:rPr>
        <w:t>Messaging</w:t>
      </w:r>
      <w:r w:rsidR="001C0FDC" w:rsidRPr="00BE0942">
        <w:rPr>
          <w:lang w:val="en-IE"/>
        </w:rPr>
        <w:t xml:space="preserve"> Service </w:t>
      </w:r>
      <w:r w:rsidRPr="00BE0942">
        <w:rPr>
          <w:lang w:val="en-IE"/>
        </w:rPr>
        <w:t xml:space="preserve">is </w:t>
      </w:r>
      <w:r w:rsidR="0017174B">
        <w:rPr>
          <w:lang w:val="en-IE"/>
        </w:rPr>
        <w:t>un</w:t>
      </w:r>
      <w:r w:rsidRPr="00BE0942">
        <w:rPr>
          <w:lang w:val="en-IE"/>
        </w:rPr>
        <w:t xml:space="preserve">able to connect to the System, the system will </w:t>
      </w:r>
      <w:r w:rsidR="001C0FDC">
        <w:rPr>
          <w:lang w:val="en-IE"/>
        </w:rPr>
        <w:t>notify</w:t>
      </w:r>
      <w:r w:rsidRPr="00BE0942">
        <w:rPr>
          <w:lang w:val="en-IE"/>
        </w:rPr>
        <w:t xml:space="preserve"> the developer at once</w:t>
      </w:r>
      <w:r w:rsidR="0017174B">
        <w:rPr>
          <w:lang w:val="en-IE"/>
        </w:rPr>
        <w:t xml:space="preserve"> in the form of</w:t>
      </w:r>
      <w:r w:rsidR="001C0FDC">
        <w:rPr>
          <w:lang w:val="en-IE"/>
        </w:rPr>
        <w:t xml:space="preserve"> an</w:t>
      </w:r>
      <w:r w:rsidR="0017174B">
        <w:rPr>
          <w:lang w:val="en-IE"/>
        </w:rPr>
        <w:t xml:space="preserve"> email</w:t>
      </w:r>
      <w:r w:rsidRPr="00BE0942">
        <w:rPr>
          <w:lang w:val="en-IE"/>
        </w:rPr>
        <w:t>.</w:t>
      </w:r>
    </w:p>
    <w:p w:rsidR="00E32D17" w:rsidRPr="00BE0942" w:rsidRDefault="00866307" w:rsidP="00866307">
      <w:pPr>
        <w:pStyle w:val="Heading3"/>
        <w:rPr>
          <w:lang w:val="en-IE"/>
        </w:rPr>
      </w:pPr>
      <w:bookmarkStart w:id="87" w:name="_Toc25064871"/>
      <w:r w:rsidRPr="00BE0942">
        <w:rPr>
          <w:lang w:val="en-IE"/>
        </w:rPr>
        <w:t>Security requirement</w:t>
      </w:r>
      <w:bookmarkEnd w:id="87"/>
    </w:p>
    <w:p w:rsidR="00BE0942" w:rsidRPr="00BE0942" w:rsidRDefault="00BE0942" w:rsidP="00BE0942">
      <w:pPr>
        <w:rPr>
          <w:lang w:val="en-IE"/>
        </w:rPr>
      </w:pPr>
      <w:r w:rsidRPr="00BE0942">
        <w:rPr>
          <w:lang w:val="en-IE"/>
        </w:rPr>
        <w:t xml:space="preserve">No plain text passwords are stored anywhere. Encrypted passwords using AES will be stored in the </w:t>
      </w:r>
      <w:r w:rsidR="00645B6D">
        <w:rPr>
          <w:lang w:val="en-IE"/>
        </w:rPr>
        <w:t>MySQL database</w:t>
      </w:r>
      <w:r w:rsidRPr="00BE0942">
        <w:rPr>
          <w:lang w:val="en-IE"/>
        </w:rPr>
        <w:t>.</w:t>
      </w:r>
    </w:p>
    <w:p w:rsidR="00BE0942" w:rsidRPr="00BE0942" w:rsidRDefault="00BE0942" w:rsidP="00BE0942">
      <w:pPr>
        <w:rPr>
          <w:lang w:val="en-IE"/>
        </w:rPr>
      </w:pPr>
      <w:r w:rsidRPr="00BE0942">
        <w:rPr>
          <w:lang w:val="en-IE"/>
        </w:rPr>
        <w:t>Session keys and cookies will be used.</w:t>
      </w:r>
    </w:p>
    <w:p w:rsidR="00194DEF" w:rsidRPr="004A2BFD" w:rsidRDefault="00194DEF" w:rsidP="004A2BFD">
      <w:pPr>
        <w:pStyle w:val="Heading1"/>
        <w:jc w:val="left"/>
        <w:rPr>
          <w:lang w:val="en-IE"/>
        </w:rPr>
      </w:pPr>
      <w:bookmarkStart w:id="88" w:name="_Toc239580633"/>
      <w:bookmarkStart w:id="89" w:name="_Toc25064872"/>
      <w:r w:rsidRPr="00BE0942">
        <w:rPr>
          <w:lang w:val="en-IE"/>
        </w:rPr>
        <w:lastRenderedPageBreak/>
        <w:t>Interface requirements</w:t>
      </w:r>
      <w:bookmarkEnd w:id="88"/>
      <w:r w:rsidR="004A2BFD">
        <w:rPr>
          <w:lang w:val="en-IE"/>
        </w:rPr>
        <w:t xml:space="preserve"> / </w:t>
      </w:r>
      <w:r w:rsidR="004A2BFD" w:rsidRPr="00BE0942">
        <w:rPr>
          <w:lang w:val="en-IE"/>
        </w:rPr>
        <w:t>Application Programming Interfaces (API)</w:t>
      </w:r>
      <w:bookmarkEnd w:id="89"/>
    </w:p>
    <w:p w:rsidR="004A2BFD" w:rsidRPr="004A2BFD" w:rsidRDefault="001C0FDC" w:rsidP="00194DEF">
      <w:pPr>
        <w:rPr>
          <w:u w:val="single"/>
          <w:lang w:val="en-IE"/>
        </w:rPr>
      </w:pPr>
      <w:r>
        <w:rPr>
          <w:u w:val="single"/>
          <w:lang w:val="en-IE"/>
        </w:rPr>
        <w:t>MySQL</w:t>
      </w:r>
      <w:r w:rsidR="004A2BFD" w:rsidRPr="004A2BFD">
        <w:rPr>
          <w:u w:val="single"/>
          <w:lang w:val="en-IE"/>
        </w:rPr>
        <w:t xml:space="preserve"> Connection</w:t>
      </w:r>
      <w:r w:rsidR="00212C53">
        <w:rPr>
          <w:u w:val="single"/>
          <w:lang w:val="en-IE"/>
        </w:rPr>
        <w:t xml:space="preserve"> / API</w:t>
      </w:r>
    </w:p>
    <w:p w:rsidR="004A2BFD" w:rsidRDefault="004A2BFD" w:rsidP="00194DEF">
      <w:pPr>
        <w:rPr>
          <w:lang w:val="en-IE"/>
        </w:rPr>
      </w:pPr>
      <w:r>
        <w:rPr>
          <w:lang w:val="en-IE"/>
        </w:rPr>
        <w:t xml:space="preserve">An example of how tables in the </w:t>
      </w:r>
      <w:r w:rsidR="00645B6D">
        <w:rPr>
          <w:lang w:val="en-IE"/>
        </w:rPr>
        <w:t>MySQL database</w:t>
      </w:r>
      <w:r>
        <w:rPr>
          <w:lang w:val="en-IE"/>
        </w:rPr>
        <w:t xml:space="preserve"> would be used is the Users tables. T</w:t>
      </w:r>
      <w:r w:rsidR="00AC1EF1">
        <w:rPr>
          <w:lang w:val="en-IE"/>
        </w:rPr>
        <w:t xml:space="preserve">ables related to the Users in the </w:t>
      </w:r>
      <w:r w:rsidR="00645B6D">
        <w:rPr>
          <w:lang w:val="en-IE"/>
        </w:rPr>
        <w:t>MySQL database</w:t>
      </w:r>
      <w:r w:rsidR="00AC1EF1">
        <w:rPr>
          <w:lang w:val="en-IE"/>
        </w:rPr>
        <w:t xml:space="preserve"> are </w:t>
      </w:r>
      <w:r w:rsidR="001C0FDC">
        <w:rPr>
          <w:lang w:val="en-IE"/>
        </w:rPr>
        <w:t>Bookings, Appointments and Comments.</w:t>
      </w:r>
    </w:p>
    <w:p w:rsidR="00AC1EF1" w:rsidRDefault="004A2BFD" w:rsidP="00194DEF">
      <w:pPr>
        <w:rPr>
          <w:lang w:val="en-IE"/>
        </w:rPr>
      </w:pPr>
      <w:r>
        <w:rPr>
          <w:lang w:val="en-IE"/>
        </w:rPr>
        <w:t xml:space="preserve">For the user to see their profile, the System will read this information using </w:t>
      </w:r>
      <w:r w:rsidR="00212C53">
        <w:rPr>
          <w:lang w:val="en-IE"/>
        </w:rPr>
        <w:t>a connection to the server using API</w:t>
      </w:r>
      <w:r>
        <w:rPr>
          <w:lang w:val="en-IE"/>
        </w:rPr>
        <w:t xml:space="preserve"> and JSON (a machine-readable format). This ensures (e.g.) all profile layouts are the same for each User.</w:t>
      </w:r>
    </w:p>
    <w:p w:rsidR="00212C53" w:rsidRDefault="00212C53" w:rsidP="00194DEF">
      <w:pPr>
        <w:rPr>
          <w:lang w:val="en-IE"/>
        </w:rPr>
      </w:pPr>
      <w:r>
        <w:rPr>
          <w:lang w:val="en-IE"/>
        </w:rPr>
        <w:t xml:space="preserve">Similarly, connection to the </w:t>
      </w:r>
      <w:r w:rsidR="001C0FDC">
        <w:rPr>
          <w:lang w:val="en-IE"/>
        </w:rPr>
        <w:t>Messaging System</w:t>
      </w:r>
      <w:r>
        <w:rPr>
          <w:lang w:val="en-IE"/>
        </w:rPr>
        <w:t xml:space="preserve"> will be using a similar API.</w:t>
      </w:r>
    </w:p>
    <w:p w:rsidR="00212C53" w:rsidRPr="00BE0942" w:rsidRDefault="00212C53" w:rsidP="00194DEF">
      <w:pPr>
        <w:rPr>
          <w:lang w:val="en-IE"/>
        </w:rPr>
      </w:pPr>
      <w:r>
        <w:rPr>
          <w:lang w:val="en-IE"/>
        </w:rPr>
        <w:t>The API will be created by the developer.</w:t>
      </w:r>
    </w:p>
    <w:p w:rsidR="005E300D" w:rsidRDefault="009F05BD" w:rsidP="00194DEF">
      <w:pPr>
        <w:pStyle w:val="Heading2"/>
        <w:rPr>
          <w:lang w:val="en-IE"/>
        </w:rPr>
      </w:pPr>
      <w:bookmarkStart w:id="90" w:name="_Toc25064873"/>
      <w:r w:rsidRPr="00BE0942">
        <w:rPr>
          <w:lang w:val="en-IE"/>
        </w:rPr>
        <w:t>GUI</w:t>
      </w:r>
      <w:bookmarkEnd w:id="90"/>
    </w:p>
    <w:p w:rsidR="001C09C7" w:rsidRDefault="00CB55C0" w:rsidP="00BB31CF">
      <w:pPr>
        <w:rPr>
          <w:lang w:val="en-IE"/>
        </w:rPr>
      </w:pPr>
      <w:r>
        <w:rPr>
          <w:lang w:val="en-IE"/>
        </w:rPr>
        <w:t xml:space="preserve">These mock-ups show what </w:t>
      </w:r>
      <w:r w:rsidR="00BB31CF">
        <w:rPr>
          <w:lang w:val="en-IE"/>
        </w:rPr>
        <w:t>3B will look like</w:t>
      </w:r>
    </w:p>
    <w:p w:rsidR="001C09C7" w:rsidRDefault="001C09C7" w:rsidP="0041071A">
      <w:pPr>
        <w:pStyle w:val="ListParagraph"/>
        <w:numPr>
          <w:ilvl w:val="0"/>
          <w:numId w:val="12"/>
        </w:numPr>
        <w:rPr>
          <w:lang w:val="en-IE"/>
        </w:rPr>
      </w:pPr>
      <w:r w:rsidRPr="001C09C7">
        <w:rPr>
          <w:lang w:val="en-IE"/>
        </w:rPr>
        <w:t xml:space="preserve">This is the main </w:t>
      </w:r>
      <w:r w:rsidR="00BB31CF">
        <w:rPr>
          <w:lang w:val="en-IE"/>
        </w:rPr>
        <w:t>Home</w:t>
      </w:r>
      <w:r w:rsidR="0041071A">
        <w:rPr>
          <w:lang w:val="en-IE"/>
        </w:rPr>
        <w:t xml:space="preserve"> Menu</w:t>
      </w:r>
      <w:r w:rsidR="00BB31CF">
        <w:rPr>
          <w:lang w:val="en-IE"/>
        </w:rPr>
        <w:t xml:space="preserve"> for the Artist.</w:t>
      </w:r>
      <w:r w:rsidR="0041071A">
        <w:rPr>
          <w:lang w:val="en-IE"/>
        </w:rPr>
        <w:t xml:space="preserve"> It is similar for the Client.</w:t>
      </w:r>
    </w:p>
    <w:p w:rsidR="00BB31CF" w:rsidRPr="001C09C7" w:rsidRDefault="00BB31CF" w:rsidP="00BB31CF">
      <w:pPr>
        <w:pStyle w:val="ListParagraph"/>
        <w:rPr>
          <w:lang w:val="en-IE"/>
        </w:rPr>
      </w:pPr>
      <w:r>
        <w:rPr>
          <w:noProof/>
          <w:lang w:val="en-IE"/>
        </w:rPr>
        <w:drawing>
          <wp:inline distT="0" distB="0" distL="0" distR="0">
            <wp:extent cx="5057775" cy="392101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tist_home_menu.png"/>
                    <pic:cNvPicPr/>
                  </pic:nvPicPr>
                  <pic:blipFill>
                    <a:blip r:embed="rId16">
                      <a:extLst>
                        <a:ext uri="{28A0092B-C50C-407E-A947-70E740481C1C}">
                          <a14:useLocalDpi xmlns:a14="http://schemas.microsoft.com/office/drawing/2010/main" val="0"/>
                        </a:ext>
                      </a:extLst>
                    </a:blip>
                    <a:stretch>
                      <a:fillRect/>
                    </a:stretch>
                  </pic:blipFill>
                  <pic:spPr>
                    <a:xfrm>
                      <a:off x="0" y="0"/>
                      <a:ext cx="5067413" cy="3928483"/>
                    </a:xfrm>
                    <a:prstGeom prst="rect">
                      <a:avLst/>
                    </a:prstGeom>
                  </pic:spPr>
                </pic:pic>
              </a:graphicData>
            </a:graphic>
          </wp:inline>
        </w:drawing>
      </w:r>
    </w:p>
    <w:p w:rsidR="001C09C7" w:rsidRDefault="001C09C7" w:rsidP="001C09C7">
      <w:pPr>
        <w:rPr>
          <w:lang w:val="en-IE"/>
        </w:rPr>
      </w:pPr>
    </w:p>
    <w:p w:rsidR="001C09C7" w:rsidRDefault="001C09C7" w:rsidP="001C09C7">
      <w:pPr>
        <w:ind w:firstLine="360"/>
        <w:rPr>
          <w:lang w:val="en-IE"/>
        </w:rPr>
      </w:pPr>
    </w:p>
    <w:p w:rsidR="001C09C7" w:rsidRDefault="00BB31CF" w:rsidP="0041071A">
      <w:pPr>
        <w:pStyle w:val="ListParagraph"/>
        <w:numPr>
          <w:ilvl w:val="0"/>
          <w:numId w:val="12"/>
        </w:numPr>
        <w:rPr>
          <w:lang w:val="en-IE"/>
        </w:rPr>
      </w:pPr>
      <w:r>
        <w:rPr>
          <w:lang w:val="en-IE"/>
        </w:rPr>
        <w:t>The calendar for the Artist</w:t>
      </w:r>
      <w:r w:rsidR="00B32525">
        <w:rPr>
          <w:lang w:val="en-IE"/>
        </w:rPr>
        <w:t xml:space="preserve"> to select their work schedule. This example shows how appointments would look on a month-view. The green indicates when the Artist is working and the red is when the Artist is not working.</w:t>
      </w:r>
    </w:p>
    <w:p w:rsidR="00B32525" w:rsidRDefault="00B32525" w:rsidP="00B32525">
      <w:pPr>
        <w:pStyle w:val="ListParagraph"/>
        <w:rPr>
          <w:lang w:val="en-IE"/>
        </w:rPr>
      </w:pPr>
      <w:r>
        <w:rPr>
          <w:noProof/>
          <w:lang w:val="en-IE"/>
        </w:rPr>
        <w:drawing>
          <wp:inline distT="0" distB="0" distL="0" distR="0">
            <wp:extent cx="4819650" cy="37364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tist_Appointments.png"/>
                    <pic:cNvPicPr/>
                  </pic:nvPicPr>
                  <pic:blipFill>
                    <a:blip r:embed="rId17">
                      <a:extLst>
                        <a:ext uri="{28A0092B-C50C-407E-A947-70E740481C1C}">
                          <a14:useLocalDpi xmlns:a14="http://schemas.microsoft.com/office/drawing/2010/main" val="0"/>
                        </a:ext>
                      </a:extLst>
                    </a:blip>
                    <a:stretch>
                      <a:fillRect/>
                    </a:stretch>
                  </pic:blipFill>
                  <pic:spPr>
                    <a:xfrm>
                      <a:off x="0" y="0"/>
                      <a:ext cx="4829695" cy="3744193"/>
                    </a:xfrm>
                    <a:prstGeom prst="rect">
                      <a:avLst/>
                    </a:prstGeom>
                  </pic:spPr>
                </pic:pic>
              </a:graphicData>
            </a:graphic>
          </wp:inline>
        </w:drawing>
      </w:r>
    </w:p>
    <w:p w:rsidR="001C09C7" w:rsidRDefault="001C09C7" w:rsidP="001C09C7">
      <w:pPr>
        <w:rPr>
          <w:lang w:val="en-IE"/>
        </w:rPr>
      </w:pPr>
    </w:p>
    <w:p w:rsidR="001C09C7" w:rsidRDefault="001C09C7" w:rsidP="00B32525">
      <w:pPr>
        <w:rPr>
          <w:lang w:val="en-IE"/>
        </w:rPr>
      </w:pPr>
    </w:p>
    <w:p w:rsidR="00D42EBD" w:rsidRDefault="00D42EBD" w:rsidP="0041071A">
      <w:pPr>
        <w:pStyle w:val="ListParagraph"/>
        <w:numPr>
          <w:ilvl w:val="0"/>
          <w:numId w:val="12"/>
        </w:numPr>
        <w:rPr>
          <w:lang w:val="en-IE"/>
        </w:rPr>
      </w:pPr>
      <w:r>
        <w:rPr>
          <w:lang w:val="en-IE"/>
        </w:rPr>
        <w:br w:type="page"/>
      </w:r>
    </w:p>
    <w:p w:rsidR="001C09C7" w:rsidRPr="00D42EBD" w:rsidRDefault="00D42EBD" w:rsidP="0041071A">
      <w:pPr>
        <w:pStyle w:val="ListParagraph"/>
        <w:numPr>
          <w:ilvl w:val="0"/>
          <w:numId w:val="34"/>
        </w:numPr>
        <w:rPr>
          <w:lang w:val="en-IE"/>
        </w:rPr>
      </w:pPr>
      <w:r w:rsidRPr="00D42EBD">
        <w:rPr>
          <w:lang w:val="en-IE"/>
        </w:rPr>
        <w:lastRenderedPageBreak/>
        <w:t>An example of the Artist’s calendar showing the appointments for the day. The green shows the appointments that are completed and the yellow shows appointments in progress.</w:t>
      </w:r>
    </w:p>
    <w:p w:rsidR="00D42EBD" w:rsidRDefault="00D42EBD" w:rsidP="00D42EBD">
      <w:pPr>
        <w:pStyle w:val="ListParagraph"/>
        <w:rPr>
          <w:lang w:val="en-IE"/>
        </w:rPr>
      </w:pPr>
      <w:r>
        <w:rPr>
          <w:noProof/>
          <w:lang w:val="en-IE"/>
        </w:rPr>
        <w:drawing>
          <wp:inline distT="0" distB="0" distL="0" distR="0">
            <wp:extent cx="5038725" cy="38294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rtist_Appointments_day.png"/>
                    <pic:cNvPicPr/>
                  </pic:nvPicPr>
                  <pic:blipFill>
                    <a:blip r:embed="rId18">
                      <a:extLst>
                        <a:ext uri="{28A0092B-C50C-407E-A947-70E740481C1C}">
                          <a14:useLocalDpi xmlns:a14="http://schemas.microsoft.com/office/drawing/2010/main" val="0"/>
                        </a:ext>
                      </a:extLst>
                    </a:blip>
                    <a:stretch>
                      <a:fillRect/>
                    </a:stretch>
                  </pic:blipFill>
                  <pic:spPr>
                    <a:xfrm>
                      <a:off x="0" y="0"/>
                      <a:ext cx="5049837" cy="3837875"/>
                    </a:xfrm>
                    <a:prstGeom prst="rect">
                      <a:avLst/>
                    </a:prstGeom>
                  </pic:spPr>
                </pic:pic>
              </a:graphicData>
            </a:graphic>
          </wp:inline>
        </w:drawing>
      </w:r>
    </w:p>
    <w:p w:rsidR="001C09C7" w:rsidRDefault="001C09C7" w:rsidP="001C09C7">
      <w:pPr>
        <w:rPr>
          <w:lang w:val="en-IE"/>
        </w:rPr>
      </w:pPr>
    </w:p>
    <w:p w:rsidR="001C09C7" w:rsidRDefault="001C09C7" w:rsidP="001C09C7">
      <w:pPr>
        <w:ind w:firstLine="360"/>
        <w:rPr>
          <w:lang w:val="en-IE"/>
        </w:rPr>
      </w:pPr>
    </w:p>
    <w:p w:rsidR="00D42EBD" w:rsidRDefault="00D42EBD" w:rsidP="0041071A">
      <w:pPr>
        <w:pStyle w:val="ListParagraph"/>
        <w:numPr>
          <w:ilvl w:val="0"/>
          <w:numId w:val="34"/>
        </w:numPr>
        <w:rPr>
          <w:lang w:val="en-IE"/>
        </w:rPr>
      </w:pPr>
      <w:r>
        <w:rPr>
          <w:lang w:val="en-IE"/>
        </w:rPr>
        <w:br w:type="page"/>
      </w:r>
    </w:p>
    <w:p w:rsidR="001C09C7" w:rsidRDefault="001C09C7" w:rsidP="0041071A">
      <w:pPr>
        <w:pStyle w:val="ListParagraph"/>
        <w:numPr>
          <w:ilvl w:val="0"/>
          <w:numId w:val="35"/>
        </w:numPr>
        <w:rPr>
          <w:lang w:val="en-IE"/>
        </w:rPr>
      </w:pPr>
      <w:r>
        <w:rPr>
          <w:lang w:val="en-IE"/>
        </w:rPr>
        <w:lastRenderedPageBreak/>
        <w:t xml:space="preserve">This is the </w:t>
      </w:r>
      <w:r w:rsidR="0041071A">
        <w:rPr>
          <w:lang w:val="en-IE"/>
        </w:rPr>
        <w:t>Artist page, the “More…” link goes to the Artist’s Gallery.</w:t>
      </w:r>
      <w:bookmarkStart w:id="91" w:name="_GoBack"/>
      <w:bookmarkEnd w:id="91"/>
    </w:p>
    <w:p w:rsidR="00D42EBD" w:rsidRDefault="00D42EBD" w:rsidP="00D42EBD">
      <w:pPr>
        <w:pStyle w:val="ListParagraph"/>
        <w:rPr>
          <w:lang w:val="en-IE"/>
        </w:rPr>
      </w:pPr>
      <w:r>
        <w:rPr>
          <w:noProof/>
          <w:lang w:val="en-IE"/>
        </w:rPr>
        <w:drawing>
          <wp:inline distT="0" distB="0" distL="0" distR="0">
            <wp:extent cx="5000625" cy="38885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tist_page.png"/>
                    <pic:cNvPicPr/>
                  </pic:nvPicPr>
                  <pic:blipFill>
                    <a:blip r:embed="rId19">
                      <a:extLst>
                        <a:ext uri="{28A0092B-C50C-407E-A947-70E740481C1C}">
                          <a14:useLocalDpi xmlns:a14="http://schemas.microsoft.com/office/drawing/2010/main" val="0"/>
                        </a:ext>
                      </a:extLst>
                    </a:blip>
                    <a:stretch>
                      <a:fillRect/>
                    </a:stretch>
                  </pic:blipFill>
                  <pic:spPr>
                    <a:xfrm>
                      <a:off x="0" y="0"/>
                      <a:ext cx="5011580" cy="3897085"/>
                    </a:xfrm>
                    <a:prstGeom prst="rect">
                      <a:avLst/>
                    </a:prstGeom>
                  </pic:spPr>
                </pic:pic>
              </a:graphicData>
            </a:graphic>
          </wp:inline>
        </w:drawing>
      </w:r>
    </w:p>
    <w:p w:rsidR="001C09C7" w:rsidRDefault="001C09C7" w:rsidP="001C09C7">
      <w:pPr>
        <w:ind w:firstLine="360"/>
        <w:rPr>
          <w:lang w:val="en-IE"/>
        </w:rPr>
      </w:pPr>
    </w:p>
    <w:p w:rsidR="001C09C7" w:rsidRDefault="001C09C7" w:rsidP="0041071A">
      <w:pPr>
        <w:pStyle w:val="ListParagraph"/>
        <w:numPr>
          <w:ilvl w:val="0"/>
          <w:numId w:val="35"/>
        </w:numPr>
        <w:rPr>
          <w:lang w:val="en-IE"/>
        </w:rPr>
      </w:pPr>
      <w:r>
        <w:rPr>
          <w:lang w:val="en-IE"/>
        </w:rPr>
        <w:t xml:space="preserve">This is the Messaging page. Showing the messages would be similar to the messaging the Chatbot, which is further in this document. </w:t>
      </w:r>
    </w:p>
    <w:p w:rsidR="001C09C7" w:rsidRDefault="001C09C7" w:rsidP="001C09C7">
      <w:pPr>
        <w:rPr>
          <w:lang w:val="en-IE"/>
        </w:rPr>
      </w:pPr>
    </w:p>
    <w:p w:rsidR="001C09C7" w:rsidRDefault="001C09C7" w:rsidP="001C09C7">
      <w:pPr>
        <w:ind w:firstLine="360"/>
        <w:rPr>
          <w:lang w:val="en-IE"/>
        </w:rPr>
      </w:pPr>
    </w:p>
    <w:p w:rsidR="001C09C7" w:rsidRDefault="001C09C7" w:rsidP="0041071A">
      <w:pPr>
        <w:pStyle w:val="ListParagraph"/>
        <w:numPr>
          <w:ilvl w:val="0"/>
          <w:numId w:val="35"/>
        </w:numPr>
        <w:rPr>
          <w:lang w:val="en-IE"/>
        </w:rPr>
      </w:pPr>
      <w:r>
        <w:rPr>
          <w:lang w:val="en-IE"/>
        </w:rPr>
        <w:t>The Albums main page, where a User can see their media albums and create a new album.</w:t>
      </w:r>
    </w:p>
    <w:p w:rsidR="001C09C7" w:rsidRDefault="001C09C7" w:rsidP="001C09C7">
      <w:pPr>
        <w:rPr>
          <w:lang w:val="en-IE"/>
        </w:rPr>
      </w:pPr>
    </w:p>
    <w:p w:rsidR="001C09C7" w:rsidRDefault="001C09C7" w:rsidP="001C09C7">
      <w:pPr>
        <w:ind w:firstLine="360"/>
        <w:rPr>
          <w:lang w:val="en-IE"/>
        </w:rPr>
      </w:pPr>
    </w:p>
    <w:p w:rsidR="001C09C7" w:rsidRDefault="001C09C7" w:rsidP="0041071A">
      <w:pPr>
        <w:pStyle w:val="ListParagraph"/>
        <w:numPr>
          <w:ilvl w:val="0"/>
          <w:numId w:val="35"/>
        </w:numPr>
        <w:rPr>
          <w:lang w:val="en-IE"/>
        </w:rPr>
      </w:pPr>
      <w:r>
        <w:rPr>
          <w:lang w:val="en-IE"/>
        </w:rPr>
        <w:t>This is how the user would see what is in the albums. For example, this user selected the album “My Tattoos”.</w:t>
      </w:r>
    </w:p>
    <w:p w:rsidR="001C09C7" w:rsidRDefault="001C09C7" w:rsidP="001C09C7">
      <w:pPr>
        <w:rPr>
          <w:lang w:val="en-IE"/>
        </w:rPr>
      </w:pPr>
    </w:p>
    <w:p w:rsidR="001C09C7" w:rsidRDefault="001C09C7" w:rsidP="001C09C7">
      <w:pPr>
        <w:ind w:firstLine="360"/>
        <w:rPr>
          <w:lang w:val="en-IE"/>
        </w:rPr>
      </w:pPr>
    </w:p>
    <w:p w:rsidR="001C09C7" w:rsidRDefault="001C09C7" w:rsidP="0041071A">
      <w:pPr>
        <w:pStyle w:val="ListParagraph"/>
        <w:numPr>
          <w:ilvl w:val="0"/>
          <w:numId w:val="35"/>
        </w:numPr>
        <w:rPr>
          <w:lang w:val="en-IE"/>
        </w:rPr>
      </w:pPr>
      <w:r>
        <w:rPr>
          <w:lang w:val="en-IE"/>
        </w:rPr>
        <w:t>After selecting the Plus (+) button to a</w:t>
      </w:r>
      <w:r w:rsidR="00CB55C0">
        <w:rPr>
          <w:lang w:val="en-IE"/>
        </w:rPr>
        <w:t>dd</w:t>
      </w:r>
      <w:r>
        <w:rPr>
          <w:lang w:val="en-IE"/>
        </w:rPr>
        <w:t xml:space="preserve"> </w:t>
      </w:r>
      <w:r w:rsidR="00CB55C0">
        <w:rPr>
          <w:lang w:val="en-IE"/>
        </w:rPr>
        <w:t>new media</w:t>
      </w:r>
      <w:r>
        <w:rPr>
          <w:lang w:val="en-IE"/>
        </w:rPr>
        <w:t xml:space="preserve">, this is what the user would see. After they select “Select file” and selected the file, a preview of </w:t>
      </w:r>
      <w:r>
        <w:rPr>
          <w:lang w:val="en-IE"/>
        </w:rPr>
        <w:lastRenderedPageBreak/>
        <w:t>it would show. After uploading, the System would bring them to the main Albums page</w:t>
      </w:r>
      <w:r w:rsidR="00CB55C0">
        <w:rPr>
          <w:lang w:val="en-IE"/>
        </w:rPr>
        <w:t>, with the new media added.</w:t>
      </w:r>
    </w:p>
    <w:p w:rsidR="00CB55C0" w:rsidRPr="00CB55C0" w:rsidRDefault="00CB55C0" w:rsidP="00CB55C0">
      <w:pPr>
        <w:ind w:firstLine="360"/>
        <w:rPr>
          <w:lang w:val="en-IE"/>
        </w:rPr>
      </w:pPr>
    </w:p>
    <w:p w:rsidR="001C09C7" w:rsidRDefault="00CB55C0" w:rsidP="0041071A">
      <w:pPr>
        <w:pStyle w:val="ListParagraph"/>
        <w:numPr>
          <w:ilvl w:val="0"/>
          <w:numId w:val="35"/>
        </w:numPr>
        <w:rPr>
          <w:lang w:val="en-IE"/>
        </w:rPr>
      </w:pPr>
      <w:r>
        <w:rPr>
          <w:lang w:val="en-IE"/>
        </w:rPr>
        <w:t xml:space="preserve">When the User selects “Group Chat”, the User would be shown this before the System logs the User into the </w:t>
      </w:r>
      <w:r w:rsidR="0017174B">
        <w:rPr>
          <w:lang w:val="en-IE"/>
        </w:rPr>
        <w:t xml:space="preserve">external </w:t>
      </w:r>
      <w:r>
        <w:rPr>
          <w:lang w:val="en-IE"/>
        </w:rPr>
        <w:t>Group Chat Service.</w:t>
      </w:r>
    </w:p>
    <w:p w:rsidR="00CB55C0" w:rsidRDefault="00CB55C0" w:rsidP="00CB55C0">
      <w:pPr>
        <w:ind w:firstLine="360"/>
        <w:rPr>
          <w:lang w:val="en-IE"/>
        </w:rPr>
      </w:pPr>
    </w:p>
    <w:p w:rsidR="00CB55C0" w:rsidRDefault="00CB55C0" w:rsidP="0041071A">
      <w:pPr>
        <w:pStyle w:val="ListParagraph"/>
        <w:numPr>
          <w:ilvl w:val="0"/>
          <w:numId w:val="35"/>
        </w:numPr>
        <w:rPr>
          <w:lang w:val="en-IE"/>
        </w:rPr>
      </w:pPr>
      <w:r>
        <w:rPr>
          <w:lang w:val="en-IE"/>
        </w:rPr>
        <w:t>After selecting “Chatbot”, the User would be shown this screen to communicate with the Chatbot.</w:t>
      </w:r>
    </w:p>
    <w:p w:rsidR="00CB55C0" w:rsidRDefault="00CB55C0" w:rsidP="00CB55C0">
      <w:pPr>
        <w:pStyle w:val="ListParagraph"/>
        <w:rPr>
          <w:lang w:val="en-IE"/>
        </w:rPr>
      </w:pPr>
    </w:p>
    <w:p w:rsidR="00CB55C0" w:rsidRDefault="00CB55C0" w:rsidP="0041071A">
      <w:pPr>
        <w:pStyle w:val="ListParagraph"/>
        <w:numPr>
          <w:ilvl w:val="0"/>
          <w:numId w:val="35"/>
        </w:numPr>
        <w:rPr>
          <w:lang w:val="en-IE"/>
        </w:rPr>
      </w:pPr>
      <w:r>
        <w:rPr>
          <w:lang w:val="en-IE"/>
        </w:rPr>
        <w:t>This shows how a user would search for a tattoo or piercing shop. This user has searched for “Dublin, Ireland” and got these results.</w:t>
      </w:r>
    </w:p>
    <w:p w:rsidR="00CB55C0" w:rsidRDefault="00CB55C0" w:rsidP="00CB55C0">
      <w:pPr>
        <w:rPr>
          <w:lang w:val="en-IE"/>
        </w:rPr>
      </w:pPr>
    </w:p>
    <w:p w:rsidR="00CB55C0" w:rsidRDefault="00CB55C0" w:rsidP="00CB55C0">
      <w:pPr>
        <w:ind w:left="360"/>
        <w:rPr>
          <w:lang w:val="en-IE"/>
        </w:rPr>
      </w:pPr>
    </w:p>
    <w:p w:rsidR="00CB55C0" w:rsidRDefault="00CB55C0" w:rsidP="00CB55C0">
      <w:pPr>
        <w:ind w:firstLine="360"/>
        <w:rPr>
          <w:lang w:val="en-IE"/>
        </w:rPr>
      </w:pPr>
    </w:p>
    <w:p w:rsidR="00CB55C0" w:rsidRPr="00CB55C0" w:rsidRDefault="00CB55C0" w:rsidP="0041071A">
      <w:pPr>
        <w:pStyle w:val="ListParagraph"/>
        <w:numPr>
          <w:ilvl w:val="0"/>
          <w:numId w:val="35"/>
        </w:numPr>
        <w:rPr>
          <w:lang w:val="en-IE"/>
        </w:rPr>
      </w:pPr>
      <w:r>
        <w:rPr>
          <w:lang w:val="en-IE"/>
        </w:rPr>
        <w:t>After selecting a shop, this is where the User can leave comments or a rating.</w:t>
      </w:r>
    </w:p>
    <w:p w:rsidR="001C09C7" w:rsidRPr="001C09C7" w:rsidRDefault="001C09C7" w:rsidP="001C09C7">
      <w:pPr>
        <w:rPr>
          <w:lang w:val="en-IE"/>
        </w:rPr>
      </w:pPr>
    </w:p>
    <w:p w:rsidR="00426785" w:rsidRDefault="00426785">
      <w:pPr>
        <w:pStyle w:val="Heading1"/>
        <w:rPr>
          <w:lang w:val="en-IE"/>
        </w:rPr>
      </w:pPr>
      <w:bookmarkStart w:id="92" w:name="_Toc25064874"/>
      <w:r>
        <w:rPr>
          <w:lang w:val="en-IE"/>
        </w:rPr>
        <w:lastRenderedPageBreak/>
        <w:t>System Architecture</w:t>
      </w:r>
      <w:bookmarkEnd w:id="92"/>
      <w:r>
        <w:rPr>
          <w:lang w:val="en-IE"/>
        </w:rPr>
        <w:t xml:space="preserve"> </w:t>
      </w:r>
    </w:p>
    <w:p w:rsidR="00426785" w:rsidRPr="00426785" w:rsidRDefault="003B7C84" w:rsidP="00426785">
      <w:pPr>
        <w:rPr>
          <w:lang w:val="en-IE"/>
        </w:rPr>
      </w:pPr>
      <w:r>
        <w:rPr>
          <w:lang w:val="en-I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53.75pt;height:352.5pt">
            <v:imagedata r:id="rId20" o:title="poop"/>
          </v:shape>
        </w:pict>
      </w:r>
    </w:p>
    <w:p w:rsidR="00326C21" w:rsidRPr="00BE0942" w:rsidRDefault="00AF047C">
      <w:pPr>
        <w:pStyle w:val="Heading1"/>
        <w:rPr>
          <w:lang w:val="en-IE"/>
        </w:rPr>
      </w:pPr>
      <w:bookmarkStart w:id="93" w:name="_Toc25064875"/>
      <w:r>
        <w:rPr>
          <w:lang w:val="en-IE"/>
        </w:rPr>
        <w:lastRenderedPageBreak/>
        <w:t xml:space="preserve">Google </w:t>
      </w:r>
      <w:r w:rsidR="00645B6D">
        <w:rPr>
          <w:lang w:val="en-IE"/>
        </w:rPr>
        <w:t>MySQL database</w:t>
      </w:r>
      <w:r w:rsidR="00326C21" w:rsidRPr="00BE0942">
        <w:rPr>
          <w:lang w:val="en-IE"/>
        </w:rPr>
        <w:t xml:space="preserve"> Architecture</w:t>
      </w:r>
      <w:bookmarkEnd w:id="93"/>
    </w:p>
    <w:p w:rsidR="00537944" w:rsidRDefault="003B7C84" w:rsidP="00DF5D6C">
      <w:pPr>
        <w:rPr>
          <w:lang w:val="en-IE"/>
        </w:rPr>
      </w:pPr>
      <w:r>
        <w:rPr>
          <w:lang w:val="en-IE"/>
        </w:rPr>
        <w:pict>
          <v:shape id="_x0000_i1038" type="#_x0000_t75" style="width:6in;height:425.25pt">
            <v:imagedata r:id="rId21" o:title="social"/>
          </v:shape>
        </w:pict>
      </w:r>
    </w:p>
    <w:p w:rsidR="00537944" w:rsidRDefault="00537944" w:rsidP="00DF5D6C">
      <w:pPr>
        <w:rPr>
          <w:lang w:val="en-IE"/>
        </w:rPr>
      </w:pPr>
    </w:p>
    <w:p w:rsidR="00326C21" w:rsidRPr="00034F0F" w:rsidRDefault="00537944" w:rsidP="00DF5D6C">
      <w:pPr>
        <w:rPr>
          <w:sz w:val="20"/>
          <w:lang w:val="en-IE"/>
        </w:rPr>
      </w:pPr>
      <w:r w:rsidRPr="00034F0F">
        <w:rPr>
          <w:sz w:val="20"/>
          <w:lang w:val="en-IE"/>
        </w:rPr>
        <w:t>(Note: This was created in MySQL</w:t>
      </w:r>
      <w:r w:rsidR="00034F0F">
        <w:rPr>
          <w:sz w:val="20"/>
          <w:lang w:val="en-IE"/>
        </w:rPr>
        <w:t xml:space="preserve"> Workbench</w:t>
      </w:r>
      <w:r w:rsidRPr="00034F0F">
        <w:rPr>
          <w:sz w:val="20"/>
          <w:lang w:val="en-IE"/>
        </w:rPr>
        <w:t xml:space="preserve">. “TINYINT” is actually a Boolean </w:t>
      </w:r>
      <w:r w:rsidR="00034F0F" w:rsidRPr="00034F0F">
        <w:rPr>
          <w:sz w:val="20"/>
          <w:lang w:val="en-IE"/>
        </w:rPr>
        <w:t>type</w:t>
      </w:r>
      <w:r w:rsidRPr="00034F0F">
        <w:rPr>
          <w:sz w:val="20"/>
          <w:lang w:val="en-IE"/>
        </w:rPr>
        <w:t>)</w:t>
      </w:r>
    </w:p>
    <w:p w:rsidR="005E300D" w:rsidRPr="00BE0942" w:rsidRDefault="00D02A1E">
      <w:pPr>
        <w:pStyle w:val="Heading1"/>
        <w:rPr>
          <w:lang w:val="en-IE"/>
        </w:rPr>
      </w:pPr>
      <w:bookmarkStart w:id="94" w:name="_Toc25064876"/>
      <w:r w:rsidRPr="00BE0942">
        <w:rPr>
          <w:lang w:val="en-IE"/>
        </w:rPr>
        <w:t>System</w:t>
      </w:r>
      <w:r w:rsidR="005E300D" w:rsidRPr="00BE0942">
        <w:rPr>
          <w:lang w:val="en-IE"/>
        </w:rPr>
        <w:t xml:space="preserve"> </w:t>
      </w:r>
      <w:r w:rsidR="00DF5D6C" w:rsidRPr="00BE0942">
        <w:rPr>
          <w:lang w:val="en-IE"/>
        </w:rPr>
        <w:t>E</w:t>
      </w:r>
      <w:r w:rsidR="005E300D" w:rsidRPr="00BE0942">
        <w:rPr>
          <w:lang w:val="en-IE"/>
        </w:rPr>
        <w:t>volution</w:t>
      </w:r>
      <w:bookmarkEnd w:id="94"/>
    </w:p>
    <w:p w:rsidR="004855D6" w:rsidRPr="00BE0942" w:rsidRDefault="00CB55C0" w:rsidP="00DF5D6C">
      <w:pPr>
        <w:rPr>
          <w:lang w:val="en-IE"/>
        </w:rPr>
      </w:pPr>
      <w:r>
        <w:rPr>
          <w:lang w:val="en-IE"/>
        </w:rPr>
        <w:t xml:space="preserve">Over time, Social Modifications could have the likes of video and phone calling. It would also be able to support a video instead of an image on the profile picture. </w:t>
      </w:r>
    </w:p>
    <w:p w:rsidR="008214CF" w:rsidRPr="00BE0942" w:rsidRDefault="008214CF" w:rsidP="008214CF">
      <w:pPr>
        <w:rPr>
          <w:lang w:val="en-IE"/>
        </w:rPr>
      </w:pPr>
    </w:p>
    <w:p w:rsidR="005E300D" w:rsidRPr="00BE0942" w:rsidRDefault="005E300D">
      <w:pPr>
        <w:rPr>
          <w:lang w:val="en-IE"/>
        </w:rPr>
      </w:pPr>
    </w:p>
    <w:sectPr w:rsidR="005E300D" w:rsidRPr="00BE0942" w:rsidSect="007443A6">
      <w:headerReference w:type="default" r:id="rId22"/>
      <w:footerReference w:type="default" r:id="rId23"/>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7C84" w:rsidRDefault="003B7C84">
      <w:r>
        <w:separator/>
      </w:r>
    </w:p>
  </w:endnote>
  <w:endnote w:type="continuationSeparator" w:id="0">
    <w:p w:rsidR="003B7C84" w:rsidRDefault="003B7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3888"/>
      <w:gridCol w:w="864"/>
      <w:gridCol w:w="3888"/>
    </w:tblGrid>
    <w:tr w:rsidR="003B7C84">
      <w:trPr>
        <w:trHeight w:val="151"/>
      </w:trPr>
      <w:tc>
        <w:tcPr>
          <w:tcW w:w="2250" w:type="pct"/>
          <w:tcBorders>
            <w:bottom w:val="single" w:sz="4" w:space="0" w:color="4F81BD" w:themeColor="accent1"/>
          </w:tcBorders>
        </w:tcPr>
        <w:p w:rsidR="003B7C84" w:rsidRDefault="003B7C84">
          <w:pPr>
            <w:pStyle w:val="Header"/>
            <w:rPr>
              <w:rFonts w:asciiTheme="majorHAnsi" w:eastAsiaTheme="majorEastAsia" w:hAnsiTheme="majorHAnsi" w:cstheme="majorBidi"/>
              <w:b/>
              <w:bCs/>
            </w:rPr>
          </w:pPr>
        </w:p>
      </w:tc>
      <w:tc>
        <w:tcPr>
          <w:tcW w:w="500" w:type="pct"/>
          <w:vMerge w:val="restart"/>
          <w:noWrap/>
          <w:vAlign w:val="center"/>
        </w:tcPr>
        <w:p w:rsidR="003B7C84" w:rsidRPr="00E30708" w:rsidRDefault="003B7C84" w:rsidP="00A55D0B">
          <w:pPr>
            <w:pStyle w:val="NoSpacing"/>
            <w:jc w:val="center"/>
            <w:rPr>
              <w:rFonts w:ascii="Arial" w:eastAsiaTheme="majorEastAsia" w:hAnsi="Arial" w:cs="Arial"/>
            </w:rPr>
          </w:pPr>
          <w:r w:rsidRPr="00E30708">
            <w:rPr>
              <w:rFonts w:ascii="Arial" w:hAnsi="Arial" w:cs="Arial"/>
            </w:rPr>
            <w:fldChar w:fldCharType="begin"/>
          </w:r>
          <w:r w:rsidRPr="00E30708">
            <w:rPr>
              <w:rFonts w:ascii="Arial" w:hAnsi="Arial" w:cs="Arial"/>
            </w:rPr>
            <w:instrText xml:space="preserve"> PAGE  \* MERGEFORMAT </w:instrText>
          </w:r>
          <w:r w:rsidRPr="00E30708">
            <w:rPr>
              <w:rFonts w:ascii="Arial" w:hAnsi="Arial" w:cs="Arial"/>
            </w:rPr>
            <w:fldChar w:fldCharType="separate"/>
          </w:r>
          <w:r w:rsidRPr="0017174B">
            <w:rPr>
              <w:rFonts w:ascii="Arial" w:eastAsiaTheme="majorEastAsia" w:hAnsi="Arial" w:cs="Arial"/>
              <w:bCs/>
              <w:noProof/>
            </w:rPr>
            <w:t>37</w:t>
          </w:r>
          <w:r w:rsidRPr="00E30708">
            <w:rPr>
              <w:rFonts w:ascii="Arial" w:eastAsiaTheme="majorEastAsia" w:hAnsi="Arial" w:cs="Arial"/>
              <w:bCs/>
              <w:noProof/>
            </w:rPr>
            <w:fldChar w:fldCharType="end"/>
          </w:r>
        </w:p>
      </w:tc>
      <w:tc>
        <w:tcPr>
          <w:tcW w:w="2250" w:type="pct"/>
          <w:tcBorders>
            <w:bottom w:val="single" w:sz="4" w:space="0" w:color="4F81BD" w:themeColor="accent1"/>
          </w:tcBorders>
        </w:tcPr>
        <w:p w:rsidR="003B7C84" w:rsidRDefault="003B7C84">
          <w:pPr>
            <w:pStyle w:val="Header"/>
            <w:rPr>
              <w:rFonts w:asciiTheme="majorHAnsi" w:eastAsiaTheme="majorEastAsia" w:hAnsiTheme="majorHAnsi" w:cstheme="majorBidi"/>
              <w:b/>
              <w:bCs/>
            </w:rPr>
          </w:pPr>
        </w:p>
      </w:tc>
    </w:tr>
    <w:tr w:rsidR="003B7C84">
      <w:trPr>
        <w:trHeight w:val="150"/>
      </w:trPr>
      <w:tc>
        <w:tcPr>
          <w:tcW w:w="2250" w:type="pct"/>
          <w:tcBorders>
            <w:top w:val="single" w:sz="4" w:space="0" w:color="4F81BD" w:themeColor="accent1"/>
          </w:tcBorders>
        </w:tcPr>
        <w:p w:rsidR="003B7C84" w:rsidRDefault="003B7C84">
          <w:pPr>
            <w:pStyle w:val="Header"/>
            <w:rPr>
              <w:rFonts w:asciiTheme="majorHAnsi" w:eastAsiaTheme="majorEastAsia" w:hAnsiTheme="majorHAnsi" w:cstheme="majorBidi"/>
              <w:b/>
              <w:bCs/>
            </w:rPr>
          </w:pPr>
        </w:p>
      </w:tc>
      <w:tc>
        <w:tcPr>
          <w:tcW w:w="500" w:type="pct"/>
          <w:vMerge/>
        </w:tcPr>
        <w:p w:rsidR="003B7C84" w:rsidRDefault="003B7C84">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3B7C84" w:rsidRDefault="003B7C84">
          <w:pPr>
            <w:pStyle w:val="Header"/>
            <w:rPr>
              <w:rFonts w:asciiTheme="majorHAnsi" w:eastAsiaTheme="majorEastAsia" w:hAnsiTheme="majorHAnsi" w:cstheme="majorBidi"/>
              <w:b/>
              <w:bCs/>
            </w:rPr>
          </w:pPr>
        </w:p>
      </w:tc>
    </w:tr>
  </w:tbl>
  <w:p w:rsidR="003B7C84" w:rsidRDefault="003B7C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7C84" w:rsidRDefault="003B7C84">
      <w:r>
        <w:separator/>
      </w:r>
    </w:p>
  </w:footnote>
  <w:footnote w:type="continuationSeparator" w:id="0">
    <w:p w:rsidR="003B7C84" w:rsidRDefault="003B7C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C84" w:rsidRPr="00A55D0B" w:rsidRDefault="003B7C84" w:rsidP="00E10618">
    <w:pPr>
      <w:pStyle w:val="Header"/>
      <w:jc w:val="left"/>
      <w:rPr>
        <w:i/>
        <w:sz w:val="18"/>
        <w:szCs w:val="18"/>
        <w:lang w:val="en-GB"/>
      </w:rPr>
    </w:pPr>
    <w:r w:rsidRPr="00A55D0B">
      <w:rPr>
        <w:i/>
        <w:sz w:val="18"/>
        <w:szCs w:val="18"/>
        <w:lang w:val="en-GB"/>
      </w:rPr>
      <w:t>Requirements Specification</w:t>
    </w:r>
    <w:r w:rsidRPr="00A55D0B">
      <w:rPr>
        <w:i/>
        <w:sz w:val="18"/>
        <w:szCs w:val="18"/>
        <w:lang w:val="en-GB"/>
      </w:rPr>
      <w:tab/>
      <w:t>Joey Tatú</w:t>
    </w:r>
    <w:r w:rsidRPr="00A55D0B">
      <w:rPr>
        <w:i/>
        <w:sz w:val="18"/>
        <w:szCs w:val="18"/>
        <w:lang w:val="en-GB"/>
      </w:rPr>
      <w:tab/>
      <w:t>Body Branding Bookings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A07C8"/>
    <w:multiLevelType w:val="hybridMultilevel"/>
    <w:tmpl w:val="7E727126"/>
    <w:lvl w:ilvl="0" w:tplc="3A52DA80">
      <w:start w:val="2"/>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7CD6A11"/>
    <w:multiLevelType w:val="hybridMultilevel"/>
    <w:tmpl w:val="2AD2064C"/>
    <w:lvl w:ilvl="0" w:tplc="80D2A19E">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8CE6748"/>
    <w:multiLevelType w:val="hybridMultilevel"/>
    <w:tmpl w:val="E67CAA9E"/>
    <w:lvl w:ilvl="0" w:tplc="DAE291BA">
      <w:start w:val="5"/>
      <w:numFmt w:val="decimal"/>
      <w:lvlText w:val="%1."/>
      <w:lvlJc w:val="left"/>
      <w:pPr>
        <w:tabs>
          <w:tab w:val="num" w:pos="936"/>
        </w:tabs>
        <w:ind w:left="936" w:hanging="360"/>
      </w:pPr>
      <w:rPr>
        <w:rFonts w:hint="default"/>
      </w:rPr>
    </w:lvl>
    <w:lvl w:ilvl="1" w:tplc="18090019" w:tentative="1">
      <w:start w:val="1"/>
      <w:numFmt w:val="lowerLetter"/>
      <w:lvlText w:val="%2."/>
      <w:lvlJc w:val="left"/>
      <w:pPr>
        <w:ind w:left="1656" w:hanging="360"/>
      </w:pPr>
    </w:lvl>
    <w:lvl w:ilvl="2" w:tplc="1809001B" w:tentative="1">
      <w:start w:val="1"/>
      <w:numFmt w:val="lowerRoman"/>
      <w:lvlText w:val="%3."/>
      <w:lvlJc w:val="right"/>
      <w:pPr>
        <w:ind w:left="2376" w:hanging="180"/>
      </w:pPr>
    </w:lvl>
    <w:lvl w:ilvl="3" w:tplc="1809000F" w:tentative="1">
      <w:start w:val="1"/>
      <w:numFmt w:val="decimal"/>
      <w:lvlText w:val="%4."/>
      <w:lvlJc w:val="left"/>
      <w:pPr>
        <w:ind w:left="3096" w:hanging="360"/>
      </w:pPr>
    </w:lvl>
    <w:lvl w:ilvl="4" w:tplc="18090019" w:tentative="1">
      <w:start w:val="1"/>
      <w:numFmt w:val="lowerLetter"/>
      <w:lvlText w:val="%5."/>
      <w:lvlJc w:val="left"/>
      <w:pPr>
        <w:ind w:left="3816" w:hanging="360"/>
      </w:pPr>
    </w:lvl>
    <w:lvl w:ilvl="5" w:tplc="1809001B" w:tentative="1">
      <w:start w:val="1"/>
      <w:numFmt w:val="lowerRoman"/>
      <w:lvlText w:val="%6."/>
      <w:lvlJc w:val="right"/>
      <w:pPr>
        <w:ind w:left="4536" w:hanging="180"/>
      </w:pPr>
    </w:lvl>
    <w:lvl w:ilvl="6" w:tplc="1809000F" w:tentative="1">
      <w:start w:val="1"/>
      <w:numFmt w:val="decimal"/>
      <w:lvlText w:val="%7."/>
      <w:lvlJc w:val="left"/>
      <w:pPr>
        <w:ind w:left="5256" w:hanging="360"/>
      </w:pPr>
    </w:lvl>
    <w:lvl w:ilvl="7" w:tplc="18090019" w:tentative="1">
      <w:start w:val="1"/>
      <w:numFmt w:val="lowerLetter"/>
      <w:lvlText w:val="%8."/>
      <w:lvlJc w:val="left"/>
      <w:pPr>
        <w:ind w:left="5976" w:hanging="360"/>
      </w:pPr>
    </w:lvl>
    <w:lvl w:ilvl="8" w:tplc="1809001B" w:tentative="1">
      <w:start w:val="1"/>
      <w:numFmt w:val="lowerRoman"/>
      <w:lvlText w:val="%9."/>
      <w:lvlJc w:val="right"/>
      <w:pPr>
        <w:ind w:left="6696" w:hanging="180"/>
      </w:pPr>
    </w:lvl>
  </w:abstractNum>
  <w:abstractNum w:abstractNumId="3" w15:restartNumberingAfterBreak="0">
    <w:nsid w:val="093A2744"/>
    <w:multiLevelType w:val="hybridMultilevel"/>
    <w:tmpl w:val="4984B30C"/>
    <w:lvl w:ilvl="0" w:tplc="D0C6B706">
      <w:start w:val="4"/>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D19269C"/>
    <w:multiLevelType w:val="hybridMultilevel"/>
    <w:tmpl w:val="D572FE3E"/>
    <w:lvl w:ilvl="0" w:tplc="15166F38">
      <w:start w:val="3"/>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797" w:hanging="360"/>
      </w:pPr>
    </w:lvl>
    <w:lvl w:ilvl="2" w:tplc="1809001B" w:tentative="1">
      <w:start w:val="1"/>
      <w:numFmt w:val="lowerRoman"/>
      <w:lvlText w:val="%3."/>
      <w:lvlJc w:val="right"/>
      <w:pPr>
        <w:ind w:left="2517" w:hanging="180"/>
      </w:pPr>
    </w:lvl>
    <w:lvl w:ilvl="3" w:tplc="1809000F" w:tentative="1">
      <w:start w:val="1"/>
      <w:numFmt w:val="decimal"/>
      <w:lvlText w:val="%4."/>
      <w:lvlJc w:val="left"/>
      <w:pPr>
        <w:ind w:left="3237" w:hanging="360"/>
      </w:pPr>
    </w:lvl>
    <w:lvl w:ilvl="4" w:tplc="18090019" w:tentative="1">
      <w:start w:val="1"/>
      <w:numFmt w:val="lowerLetter"/>
      <w:lvlText w:val="%5."/>
      <w:lvlJc w:val="left"/>
      <w:pPr>
        <w:ind w:left="3957" w:hanging="360"/>
      </w:pPr>
    </w:lvl>
    <w:lvl w:ilvl="5" w:tplc="1809001B" w:tentative="1">
      <w:start w:val="1"/>
      <w:numFmt w:val="lowerRoman"/>
      <w:lvlText w:val="%6."/>
      <w:lvlJc w:val="right"/>
      <w:pPr>
        <w:ind w:left="4677" w:hanging="180"/>
      </w:pPr>
    </w:lvl>
    <w:lvl w:ilvl="6" w:tplc="1809000F" w:tentative="1">
      <w:start w:val="1"/>
      <w:numFmt w:val="decimal"/>
      <w:lvlText w:val="%7."/>
      <w:lvlJc w:val="left"/>
      <w:pPr>
        <w:ind w:left="5397" w:hanging="360"/>
      </w:pPr>
    </w:lvl>
    <w:lvl w:ilvl="7" w:tplc="18090019" w:tentative="1">
      <w:start w:val="1"/>
      <w:numFmt w:val="lowerLetter"/>
      <w:lvlText w:val="%8."/>
      <w:lvlJc w:val="left"/>
      <w:pPr>
        <w:ind w:left="6117" w:hanging="360"/>
      </w:pPr>
    </w:lvl>
    <w:lvl w:ilvl="8" w:tplc="1809001B" w:tentative="1">
      <w:start w:val="1"/>
      <w:numFmt w:val="lowerRoman"/>
      <w:lvlText w:val="%9."/>
      <w:lvlJc w:val="right"/>
      <w:pPr>
        <w:ind w:left="6837" w:hanging="180"/>
      </w:pPr>
    </w:lvl>
  </w:abstractNum>
  <w:abstractNum w:abstractNumId="5"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2527484"/>
    <w:multiLevelType w:val="hybridMultilevel"/>
    <w:tmpl w:val="6688056C"/>
    <w:lvl w:ilvl="0" w:tplc="8B0A9FBA">
      <w:start w:val="9"/>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4B21D22"/>
    <w:multiLevelType w:val="hybridMultilevel"/>
    <w:tmpl w:val="C7AA70A2"/>
    <w:lvl w:ilvl="0" w:tplc="83781E58">
      <w:start w:val="16"/>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62B32B6"/>
    <w:multiLevelType w:val="hybridMultilevel"/>
    <w:tmpl w:val="465240DA"/>
    <w:lvl w:ilvl="0" w:tplc="C7E65A64">
      <w:start w:val="2"/>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797" w:hanging="360"/>
      </w:pPr>
    </w:lvl>
    <w:lvl w:ilvl="2" w:tplc="1809001B" w:tentative="1">
      <w:start w:val="1"/>
      <w:numFmt w:val="lowerRoman"/>
      <w:lvlText w:val="%3."/>
      <w:lvlJc w:val="right"/>
      <w:pPr>
        <w:ind w:left="2517" w:hanging="180"/>
      </w:pPr>
    </w:lvl>
    <w:lvl w:ilvl="3" w:tplc="1809000F" w:tentative="1">
      <w:start w:val="1"/>
      <w:numFmt w:val="decimal"/>
      <w:lvlText w:val="%4."/>
      <w:lvlJc w:val="left"/>
      <w:pPr>
        <w:ind w:left="3237" w:hanging="360"/>
      </w:pPr>
    </w:lvl>
    <w:lvl w:ilvl="4" w:tplc="18090019" w:tentative="1">
      <w:start w:val="1"/>
      <w:numFmt w:val="lowerLetter"/>
      <w:lvlText w:val="%5."/>
      <w:lvlJc w:val="left"/>
      <w:pPr>
        <w:ind w:left="3957" w:hanging="360"/>
      </w:pPr>
    </w:lvl>
    <w:lvl w:ilvl="5" w:tplc="1809001B" w:tentative="1">
      <w:start w:val="1"/>
      <w:numFmt w:val="lowerRoman"/>
      <w:lvlText w:val="%6."/>
      <w:lvlJc w:val="right"/>
      <w:pPr>
        <w:ind w:left="4677" w:hanging="180"/>
      </w:pPr>
    </w:lvl>
    <w:lvl w:ilvl="6" w:tplc="1809000F" w:tentative="1">
      <w:start w:val="1"/>
      <w:numFmt w:val="decimal"/>
      <w:lvlText w:val="%7."/>
      <w:lvlJc w:val="left"/>
      <w:pPr>
        <w:ind w:left="5397" w:hanging="360"/>
      </w:pPr>
    </w:lvl>
    <w:lvl w:ilvl="7" w:tplc="18090019" w:tentative="1">
      <w:start w:val="1"/>
      <w:numFmt w:val="lowerLetter"/>
      <w:lvlText w:val="%8."/>
      <w:lvlJc w:val="left"/>
      <w:pPr>
        <w:ind w:left="6117" w:hanging="360"/>
      </w:pPr>
    </w:lvl>
    <w:lvl w:ilvl="8" w:tplc="1809001B" w:tentative="1">
      <w:start w:val="1"/>
      <w:numFmt w:val="lowerRoman"/>
      <w:lvlText w:val="%9."/>
      <w:lvlJc w:val="right"/>
      <w:pPr>
        <w:ind w:left="6837" w:hanging="180"/>
      </w:pPr>
    </w:lvl>
  </w:abstractNum>
  <w:abstractNum w:abstractNumId="9" w15:restartNumberingAfterBreak="0">
    <w:nsid w:val="1C371006"/>
    <w:multiLevelType w:val="hybridMultilevel"/>
    <w:tmpl w:val="DB329F2E"/>
    <w:lvl w:ilvl="0" w:tplc="18090001">
      <w:start w:val="1"/>
      <w:numFmt w:val="bullet"/>
      <w:lvlText w:val=""/>
      <w:lvlJc w:val="left"/>
      <w:pPr>
        <w:ind w:left="1296" w:hanging="360"/>
      </w:pPr>
      <w:rPr>
        <w:rFonts w:ascii="Symbol" w:hAnsi="Symbol" w:hint="default"/>
      </w:rPr>
    </w:lvl>
    <w:lvl w:ilvl="1" w:tplc="18090003" w:tentative="1">
      <w:start w:val="1"/>
      <w:numFmt w:val="bullet"/>
      <w:lvlText w:val="o"/>
      <w:lvlJc w:val="left"/>
      <w:pPr>
        <w:ind w:left="2016" w:hanging="360"/>
      </w:pPr>
      <w:rPr>
        <w:rFonts w:ascii="Courier New" w:hAnsi="Courier New" w:cs="Courier New" w:hint="default"/>
      </w:rPr>
    </w:lvl>
    <w:lvl w:ilvl="2" w:tplc="18090005" w:tentative="1">
      <w:start w:val="1"/>
      <w:numFmt w:val="bullet"/>
      <w:lvlText w:val=""/>
      <w:lvlJc w:val="left"/>
      <w:pPr>
        <w:ind w:left="2736" w:hanging="360"/>
      </w:pPr>
      <w:rPr>
        <w:rFonts w:ascii="Wingdings" w:hAnsi="Wingdings" w:hint="default"/>
      </w:rPr>
    </w:lvl>
    <w:lvl w:ilvl="3" w:tplc="18090001" w:tentative="1">
      <w:start w:val="1"/>
      <w:numFmt w:val="bullet"/>
      <w:lvlText w:val=""/>
      <w:lvlJc w:val="left"/>
      <w:pPr>
        <w:ind w:left="3456" w:hanging="360"/>
      </w:pPr>
      <w:rPr>
        <w:rFonts w:ascii="Symbol" w:hAnsi="Symbol" w:hint="default"/>
      </w:rPr>
    </w:lvl>
    <w:lvl w:ilvl="4" w:tplc="18090003" w:tentative="1">
      <w:start w:val="1"/>
      <w:numFmt w:val="bullet"/>
      <w:lvlText w:val="o"/>
      <w:lvlJc w:val="left"/>
      <w:pPr>
        <w:ind w:left="4176" w:hanging="360"/>
      </w:pPr>
      <w:rPr>
        <w:rFonts w:ascii="Courier New" w:hAnsi="Courier New" w:cs="Courier New" w:hint="default"/>
      </w:rPr>
    </w:lvl>
    <w:lvl w:ilvl="5" w:tplc="18090005" w:tentative="1">
      <w:start w:val="1"/>
      <w:numFmt w:val="bullet"/>
      <w:lvlText w:val=""/>
      <w:lvlJc w:val="left"/>
      <w:pPr>
        <w:ind w:left="4896" w:hanging="360"/>
      </w:pPr>
      <w:rPr>
        <w:rFonts w:ascii="Wingdings" w:hAnsi="Wingdings" w:hint="default"/>
      </w:rPr>
    </w:lvl>
    <w:lvl w:ilvl="6" w:tplc="18090001" w:tentative="1">
      <w:start w:val="1"/>
      <w:numFmt w:val="bullet"/>
      <w:lvlText w:val=""/>
      <w:lvlJc w:val="left"/>
      <w:pPr>
        <w:ind w:left="5616" w:hanging="360"/>
      </w:pPr>
      <w:rPr>
        <w:rFonts w:ascii="Symbol" w:hAnsi="Symbol" w:hint="default"/>
      </w:rPr>
    </w:lvl>
    <w:lvl w:ilvl="7" w:tplc="18090003" w:tentative="1">
      <w:start w:val="1"/>
      <w:numFmt w:val="bullet"/>
      <w:lvlText w:val="o"/>
      <w:lvlJc w:val="left"/>
      <w:pPr>
        <w:ind w:left="6336" w:hanging="360"/>
      </w:pPr>
      <w:rPr>
        <w:rFonts w:ascii="Courier New" w:hAnsi="Courier New" w:cs="Courier New" w:hint="default"/>
      </w:rPr>
    </w:lvl>
    <w:lvl w:ilvl="8" w:tplc="18090005" w:tentative="1">
      <w:start w:val="1"/>
      <w:numFmt w:val="bullet"/>
      <w:lvlText w:val=""/>
      <w:lvlJc w:val="left"/>
      <w:pPr>
        <w:ind w:left="7056" w:hanging="360"/>
      </w:pPr>
      <w:rPr>
        <w:rFonts w:ascii="Wingdings" w:hAnsi="Wingdings" w:hint="default"/>
      </w:rPr>
    </w:lvl>
  </w:abstractNum>
  <w:abstractNum w:abstractNumId="10" w15:restartNumberingAfterBreak="0">
    <w:nsid w:val="275D5EF0"/>
    <w:multiLevelType w:val="hybridMultilevel"/>
    <w:tmpl w:val="E1A61802"/>
    <w:lvl w:ilvl="0" w:tplc="45FC2380">
      <w:start w:val="10"/>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28CB1B77"/>
    <w:multiLevelType w:val="hybridMultilevel"/>
    <w:tmpl w:val="93802110"/>
    <w:lvl w:ilvl="0" w:tplc="19B23C14">
      <w:start w:val="3"/>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28FA4242"/>
    <w:multiLevelType w:val="hybridMultilevel"/>
    <w:tmpl w:val="E176EC22"/>
    <w:lvl w:ilvl="0" w:tplc="75746714">
      <w:start w:val="6"/>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2B8709BC"/>
    <w:multiLevelType w:val="hybridMultilevel"/>
    <w:tmpl w:val="262CE128"/>
    <w:lvl w:ilvl="0" w:tplc="CA62C6B2">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2D875BD1"/>
    <w:multiLevelType w:val="hybridMultilevel"/>
    <w:tmpl w:val="79DEDFAC"/>
    <w:lvl w:ilvl="0" w:tplc="751ADF6C">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2D8D3A40"/>
    <w:multiLevelType w:val="hybridMultilevel"/>
    <w:tmpl w:val="90628C98"/>
    <w:lvl w:ilvl="0" w:tplc="04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355672F7"/>
    <w:multiLevelType w:val="hybridMultilevel"/>
    <w:tmpl w:val="6AF0100C"/>
    <w:lvl w:ilvl="0" w:tplc="18090001">
      <w:start w:val="1"/>
      <w:numFmt w:val="bullet"/>
      <w:lvlText w:val=""/>
      <w:lvlJc w:val="left"/>
      <w:pPr>
        <w:ind w:left="1296" w:hanging="360"/>
      </w:pPr>
      <w:rPr>
        <w:rFonts w:ascii="Symbol" w:hAnsi="Symbol" w:hint="default"/>
      </w:rPr>
    </w:lvl>
    <w:lvl w:ilvl="1" w:tplc="18090003" w:tentative="1">
      <w:start w:val="1"/>
      <w:numFmt w:val="bullet"/>
      <w:lvlText w:val="o"/>
      <w:lvlJc w:val="left"/>
      <w:pPr>
        <w:ind w:left="2016" w:hanging="360"/>
      </w:pPr>
      <w:rPr>
        <w:rFonts w:ascii="Courier New" w:hAnsi="Courier New" w:cs="Courier New" w:hint="default"/>
      </w:rPr>
    </w:lvl>
    <w:lvl w:ilvl="2" w:tplc="18090005" w:tentative="1">
      <w:start w:val="1"/>
      <w:numFmt w:val="bullet"/>
      <w:lvlText w:val=""/>
      <w:lvlJc w:val="left"/>
      <w:pPr>
        <w:ind w:left="2736" w:hanging="360"/>
      </w:pPr>
      <w:rPr>
        <w:rFonts w:ascii="Wingdings" w:hAnsi="Wingdings" w:hint="default"/>
      </w:rPr>
    </w:lvl>
    <w:lvl w:ilvl="3" w:tplc="18090001" w:tentative="1">
      <w:start w:val="1"/>
      <w:numFmt w:val="bullet"/>
      <w:lvlText w:val=""/>
      <w:lvlJc w:val="left"/>
      <w:pPr>
        <w:ind w:left="3456" w:hanging="360"/>
      </w:pPr>
      <w:rPr>
        <w:rFonts w:ascii="Symbol" w:hAnsi="Symbol" w:hint="default"/>
      </w:rPr>
    </w:lvl>
    <w:lvl w:ilvl="4" w:tplc="18090003" w:tentative="1">
      <w:start w:val="1"/>
      <w:numFmt w:val="bullet"/>
      <w:lvlText w:val="o"/>
      <w:lvlJc w:val="left"/>
      <w:pPr>
        <w:ind w:left="4176" w:hanging="360"/>
      </w:pPr>
      <w:rPr>
        <w:rFonts w:ascii="Courier New" w:hAnsi="Courier New" w:cs="Courier New" w:hint="default"/>
      </w:rPr>
    </w:lvl>
    <w:lvl w:ilvl="5" w:tplc="18090005" w:tentative="1">
      <w:start w:val="1"/>
      <w:numFmt w:val="bullet"/>
      <w:lvlText w:val=""/>
      <w:lvlJc w:val="left"/>
      <w:pPr>
        <w:ind w:left="4896" w:hanging="360"/>
      </w:pPr>
      <w:rPr>
        <w:rFonts w:ascii="Wingdings" w:hAnsi="Wingdings" w:hint="default"/>
      </w:rPr>
    </w:lvl>
    <w:lvl w:ilvl="6" w:tplc="18090001" w:tentative="1">
      <w:start w:val="1"/>
      <w:numFmt w:val="bullet"/>
      <w:lvlText w:val=""/>
      <w:lvlJc w:val="left"/>
      <w:pPr>
        <w:ind w:left="5616" w:hanging="360"/>
      </w:pPr>
      <w:rPr>
        <w:rFonts w:ascii="Symbol" w:hAnsi="Symbol" w:hint="default"/>
      </w:rPr>
    </w:lvl>
    <w:lvl w:ilvl="7" w:tplc="18090003" w:tentative="1">
      <w:start w:val="1"/>
      <w:numFmt w:val="bullet"/>
      <w:lvlText w:val="o"/>
      <w:lvlJc w:val="left"/>
      <w:pPr>
        <w:ind w:left="6336" w:hanging="360"/>
      </w:pPr>
      <w:rPr>
        <w:rFonts w:ascii="Courier New" w:hAnsi="Courier New" w:cs="Courier New" w:hint="default"/>
      </w:rPr>
    </w:lvl>
    <w:lvl w:ilvl="8" w:tplc="18090005" w:tentative="1">
      <w:start w:val="1"/>
      <w:numFmt w:val="bullet"/>
      <w:lvlText w:val=""/>
      <w:lvlJc w:val="left"/>
      <w:pPr>
        <w:ind w:left="7056" w:hanging="360"/>
      </w:pPr>
      <w:rPr>
        <w:rFonts w:ascii="Wingdings" w:hAnsi="Wingdings" w:hint="default"/>
      </w:rPr>
    </w:lvl>
  </w:abstractNum>
  <w:abstractNum w:abstractNumId="17" w15:restartNumberingAfterBreak="0">
    <w:nsid w:val="35A95555"/>
    <w:multiLevelType w:val="hybridMultilevel"/>
    <w:tmpl w:val="AEB0010A"/>
    <w:lvl w:ilvl="0" w:tplc="51F6AEAC">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35C33782"/>
    <w:multiLevelType w:val="hybridMultilevel"/>
    <w:tmpl w:val="6A4203FA"/>
    <w:lvl w:ilvl="0" w:tplc="F29C0BF8">
      <w:start w:val="16"/>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36B743D5"/>
    <w:multiLevelType w:val="hybridMultilevel"/>
    <w:tmpl w:val="2C481A3A"/>
    <w:lvl w:ilvl="0" w:tplc="67F0BAEC">
      <w:start w:val="3"/>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389B58F6"/>
    <w:multiLevelType w:val="hybridMultilevel"/>
    <w:tmpl w:val="465240DA"/>
    <w:lvl w:ilvl="0" w:tplc="C7E65A64">
      <w:start w:val="2"/>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797" w:hanging="360"/>
      </w:pPr>
    </w:lvl>
    <w:lvl w:ilvl="2" w:tplc="1809001B" w:tentative="1">
      <w:start w:val="1"/>
      <w:numFmt w:val="lowerRoman"/>
      <w:lvlText w:val="%3."/>
      <w:lvlJc w:val="right"/>
      <w:pPr>
        <w:ind w:left="2517" w:hanging="180"/>
      </w:pPr>
    </w:lvl>
    <w:lvl w:ilvl="3" w:tplc="1809000F" w:tentative="1">
      <w:start w:val="1"/>
      <w:numFmt w:val="decimal"/>
      <w:lvlText w:val="%4."/>
      <w:lvlJc w:val="left"/>
      <w:pPr>
        <w:ind w:left="3237" w:hanging="360"/>
      </w:pPr>
    </w:lvl>
    <w:lvl w:ilvl="4" w:tplc="18090019" w:tentative="1">
      <w:start w:val="1"/>
      <w:numFmt w:val="lowerLetter"/>
      <w:lvlText w:val="%5."/>
      <w:lvlJc w:val="left"/>
      <w:pPr>
        <w:ind w:left="3957" w:hanging="360"/>
      </w:pPr>
    </w:lvl>
    <w:lvl w:ilvl="5" w:tplc="1809001B" w:tentative="1">
      <w:start w:val="1"/>
      <w:numFmt w:val="lowerRoman"/>
      <w:lvlText w:val="%6."/>
      <w:lvlJc w:val="right"/>
      <w:pPr>
        <w:ind w:left="4677" w:hanging="180"/>
      </w:pPr>
    </w:lvl>
    <w:lvl w:ilvl="6" w:tplc="1809000F" w:tentative="1">
      <w:start w:val="1"/>
      <w:numFmt w:val="decimal"/>
      <w:lvlText w:val="%7."/>
      <w:lvlJc w:val="left"/>
      <w:pPr>
        <w:ind w:left="5397" w:hanging="360"/>
      </w:pPr>
    </w:lvl>
    <w:lvl w:ilvl="7" w:tplc="18090019" w:tentative="1">
      <w:start w:val="1"/>
      <w:numFmt w:val="lowerLetter"/>
      <w:lvlText w:val="%8."/>
      <w:lvlJc w:val="left"/>
      <w:pPr>
        <w:ind w:left="6117" w:hanging="360"/>
      </w:pPr>
    </w:lvl>
    <w:lvl w:ilvl="8" w:tplc="1809001B" w:tentative="1">
      <w:start w:val="1"/>
      <w:numFmt w:val="lowerRoman"/>
      <w:lvlText w:val="%9."/>
      <w:lvlJc w:val="right"/>
      <w:pPr>
        <w:ind w:left="6837" w:hanging="180"/>
      </w:pPr>
    </w:lvl>
  </w:abstractNum>
  <w:abstractNum w:abstractNumId="21" w15:restartNumberingAfterBreak="0">
    <w:nsid w:val="3AE53220"/>
    <w:multiLevelType w:val="hybridMultilevel"/>
    <w:tmpl w:val="6A4203FA"/>
    <w:lvl w:ilvl="0" w:tplc="F29C0BF8">
      <w:start w:val="16"/>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48A80AD8"/>
    <w:multiLevelType w:val="hybridMultilevel"/>
    <w:tmpl w:val="2AD2064C"/>
    <w:lvl w:ilvl="0" w:tplc="80D2A19E">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E183D82"/>
    <w:multiLevelType w:val="hybridMultilevel"/>
    <w:tmpl w:val="C7AA70A2"/>
    <w:lvl w:ilvl="0" w:tplc="83781E58">
      <w:start w:val="16"/>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51A86C32"/>
    <w:multiLevelType w:val="hybridMultilevel"/>
    <w:tmpl w:val="13EA5812"/>
    <w:lvl w:ilvl="0" w:tplc="9182A926">
      <w:start w:val="7"/>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58947ECF"/>
    <w:multiLevelType w:val="hybridMultilevel"/>
    <w:tmpl w:val="3AE6E2D6"/>
    <w:lvl w:ilvl="0" w:tplc="CEC291EC">
      <w:start w:val="3"/>
      <w:numFmt w:val="decimal"/>
      <w:lvlText w:val="%1."/>
      <w:lvlJc w:val="left"/>
      <w:pPr>
        <w:tabs>
          <w:tab w:val="num" w:pos="936"/>
        </w:tabs>
        <w:ind w:left="936"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58C4254F"/>
    <w:multiLevelType w:val="hybridMultilevel"/>
    <w:tmpl w:val="24005B9C"/>
    <w:lvl w:ilvl="0" w:tplc="6F241CD6">
      <w:start w:val="3"/>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5B5F0B04"/>
    <w:multiLevelType w:val="hybridMultilevel"/>
    <w:tmpl w:val="706A183C"/>
    <w:lvl w:ilvl="0" w:tplc="97182110">
      <w:start w:val="3"/>
      <w:numFmt w:val="decimal"/>
      <w:lvlText w:val="%1."/>
      <w:lvlJc w:val="left"/>
      <w:pPr>
        <w:tabs>
          <w:tab w:val="num" w:pos="936"/>
        </w:tabs>
        <w:ind w:left="936" w:hanging="360"/>
      </w:pPr>
      <w:rPr>
        <w:rFonts w:hint="default"/>
      </w:rPr>
    </w:lvl>
    <w:lvl w:ilvl="1" w:tplc="18090019" w:tentative="1">
      <w:start w:val="1"/>
      <w:numFmt w:val="lowerLetter"/>
      <w:lvlText w:val="%2."/>
      <w:lvlJc w:val="left"/>
      <w:pPr>
        <w:ind w:left="1656" w:hanging="360"/>
      </w:pPr>
    </w:lvl>
    <w:lvl w:ilvl="2" w:tplc="1809001B" w:tentative="1">
      <w:start w:val="1"/>
      <w:numFmt w:val="lowerRoman"/>
      <w:lvlText w:val="%3."/>
      <w:lvlJc w:val="right"/>
      <w:pPr>
        <w:ind w:left="2376" w:hanging="180"/>
      </w:pPr>
    </w:lvl>
    <w:lvl w:ilvl="3" w:tplc="1809000F" w:tentative="1">
      <w:start w:val="1"/>
      <w:numFmt w:val="decimal"/>
      <w:lvlText w:val="%4."/>
      <w:lvlJc w:val="left"/>
      <w:pPr>
        <w:ind w:left="3096" w:hanging="360"/>
      </w:pPr>
    </w:lvl>
    <w:lvl w:ilvl="4" w:tplc="18090019" w:tentative="1">
      <w:start w:val="1"/>
      <w:numFmt w:val="lowerLetter"/>
      <w:lvlText w:val="%5."/>
      <w:lvlJc w:val="left"/>
      <w:pPr>
        <w:ind w:left="3816" w:hanging="360"/>
      </w:pPr>
    </w:lvl>
    <w:lvl w:ilvl="5" w:tplc="1809001B" w:tentative="1">
      <w:start w:val="1"/>
      <w:numFmt w:val="lowerRoman"/>
      <w:lvlText w:val="%6."/>
      <w:lvlJc w:val="right"/>
      <w:pPr>
        <w:ind w:left="4536" w:hanging="180"/>
      </w:pPr>
    </w:lvl>
    <w:lvl w:ilvl="6" w:tplc="1809000F" w:tentative="1">
      <w:start w:val="1"/>
      <w:numFmt w:val="decimal"/>
      <w:lvlText w:val="%7."/>
      <w:lvlJc w:val="left"/>
      <w:pPr>
        <w:ind w:left="5256" w:hanging="360"/>
      </w:pPr>
    </w:lvl>
    <w:lvl w:ilvl="7" w:tplc="18090019" w:tentative="1">
      <w:start w:val="1"/>
      <w:numFmt w:val="lowerLetter"/>
      <w:lvlText w:val="%8."/>
      <w:lvlJc w:val="left"/>
      <w:pPr>
        <w:ind w:left="5976" w:hanging="360"/>
      </w:pPr>
    </w:lvl>
    <w:lvl w:ilvl="8" w:tplc="1809001B" w:tentative="1">
      <w:start w:val="1"/>
      <w:numFmt w:val="lowerRoman"/>
      <w:lvlText w:val="%9."/>
      <w:lvlJc w:val="right"/>
      <w:pPr>
        <w:ind w:left="6696" w:hanging="180"/>
      </w:pPr>
    </w:lvl>
  </w:abstractNum>
  <w:abstractNum w:abstractNumId="29" w15:restartNumberingAfterBreak="0">
    <w:nsid w:val="66A7567B"/>
    <w:multiLevelType w:val="hybridMultilevel"/>
    <w:tmpl w:val="E176EC22"/>
    <w:lvl w:ilvl="0" w:tplc="75746714">
      <w:start w:val="6"/>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6C704F8E"/>
    <w:multiLevelType w:val="hybridMultilevel"/>
    <w:tmpl w:val="8636549C"/>
    <w:lvl w:ilvl="0" w:tplc="2A5A15CE">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6E5A3D44"/>
    <w:multiLevelType w:val="hybridMultilevel"/>
    <w:tmpl w:val="2AD2064C"/>
    <w:lvl w:ilvl="0" w:tplc="80D2A19E">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71C73964"/>
    <w:multiLevelType w:val="multilevel"/>
    <w:tmpl w:val="93582166"/>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ascii="Arial" w:hAnsi="Arial" w:cs="Arial"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33" w15:restartNumberingAfterBreak="0">
    <w:nsid w:val="76FC041D"/>
    <w:multiLevelType w:val="hybridMultilevel"/>
    <w:tmpl w:val="0CF0A25A"/>
    <w:lvl w:ilvl="0" w:tplc="80F47AF8">
      <w:start w:val="8"/>
      <w:numFmt w:val="decimal"/>
      <w:lvlText w:val="%1."/>
      <w:lvlJc w:val="left"/>
      <w:pPr>
        <w:tabs>
          <w:tab w:val="num" w:pos="1080"/>
        </w:tabs>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4" w15:restartNumberingAfterBreak="0">
    <w:nsid w:val="7A933D9C"/>
    <w:multiLevelType w:val="hybridMultilevel"/>
    <w:tmpl w:val="9A16DC54"/>
    <w:lvl w:ilvl="0" w:tplc="63D2EFF4">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2"/>
  </w:num>
  <w:num w:numId="2">
    <w:abstractNumId w:val="5"/>
  </w:num>
  <w:num w:numId="3">
    <w:abstractNumId w:val="23"/>
  </w:num>
  <w:num w:numId="4">
    <w:abstractNumId w:val="9"/>
  </w:num>
  <w:num w:numId="5">
    <w:abstractNumId w:val="14"/>
  </w:num>
  <w:num w:numId="6">
    <w:abstractNumId w:val="16"/>
  </w:num>
  <w:num w:numId="7">
    <w:abstractNumId w:val="17"/>
  </w:num>
  <w:num w:numId="8">
    <w:abstractNumId w:val="13"/>
  </w:num>
  <w:num w:numId="9">
    <w:abstractNumId w:val="30"/>
  </w:num>
  <w:num w:numId="10">
    <w:abstractNumId w:val="31"/>
  </w:num>
  <w:num w:numId="11">
    <w:abstractNumId w:val="22"/>
  </w:num>
  <w:num w:numId="12">
    <w:abstractNumId w:val="15"/>
  </w:num>
  <w:num w:numId="13">
    <w:abstractNumId w:val="2"/>
  </w:num>
  <w:num w:numId="14">
    <w:abstractNumId w:val="26"/>
  </w:num>
  <w:num w:numId="15">
    <w:abstractNumId w:val="4"/>
  </w:num>
  <w:num w:numId="16">
    <w:abstractNumId w:val="28"/>
  </w:num>
  <w:num w:numId="17">
    <w:abstractNumId w:val="33"/>
  </w:num>
  <w:num w:numId="18">
    <w:abstractNumId w:val="11"/>
  </w:num>
  <w:num w:numId="19">
    <w:abstractNumId w:val="8"/>
  </w:num>
  <w:num w:numId="20">
    <w:abstractNumId w:val="27"/>
  </w:num>
  <w:num w:numId="21">
    <w:abstractNumId w:val="20"/>
  </w:num>
  <w:num w:numId="22">
    <w:abstractNumId w:val="18"/>
  </w:num>
  <w:num w:numId="23">
    <w:abstractNumId w:val="19"/>
  </w:num>
  <w:num w:numId="24">
    <w:abstractNumId w:val="10"/>
  </w:num>
  <w:num w:numId="25">
    <w:abstractNumId w:val="6"/>
  </w:num>
  <w:num w:numId="26">
    <w:abstractNumId w:val="24"/>
  </w:num>
  <w:num w:numId="27">
    <w:abstractNumId w:val="25"/>
  </w:num>
  <w:num w:numId="28">
    <w:abstractNumId w:val="21"/>
  </w:num>
  <w:num w:numId="29">
    <w:abstractNumId w:val="7"/>
  </w:num>
  <w:num w:numId="30">
    <w:abstractNumId w:val="1"/>
  </w:num>
  <w:num w:numId="31">
    <w:abstractNumId w:val="0"/>
  </w:num>
  <w:num w:numId="32">
    <w:abstractNumId w:val="29"/>
  </w:num>
  <w:num w:numId="33">
    <w:abstractNumId w:val="12"/>
  </w:num>
  <w:num w:numId="34">
    <w:abstractNumId w:val="34"/>
  </w:num>
  <w:num w:numId="35">
    <w:abstractNumId w:val="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E9B"/>
    <w:rsid w:val="0001448C"/>
    <w:rsid w:val="000274A0"/>
    <w:rsid w:val="0003131A"/>
    <w:rsid w:val="00033AAE"/>
    <w:rsid w:val="00034F0F"/>
    <w:rsid w:val="000547EB"/>
    <w:rsid w:val="00074395"/>
    <w:rsid w:val="00093809"/>
    <w:rsid w:val="000A4C65"/>
    <w:rsid w:val="000D02D5"/>
    <w:rsid w:val="00114ED4"/>
    <w:rsid w:val="00123B9B"/>
    <w:rsid w:val="00142B50"/>
    <w:rsid w:val="0017174B"/>
    <w:rsid w:val="00192D73"/>
    <w:rsid w:val="00194DEF"/>
    <w:rsid w:val="001C09C7"/>
    <w:rsid w:val="001C0FDC"/>
    <w:rsid w:val="001C3A04"/>
    <w:rsid w:val="001D7A2E"/>
    <w:rsid w:val="001F0F2B"/>
    <w:rsid w:val="00212C53"/>
    <w:rsid w:val="00216FEF"/>
    <w:rsid w:val="002175E0"/>
    <w:rsid w:val="00235940"/>
    <w:rsid w:val="002649BB"/>
    <w:rsid w:val="00326C21"/>
    <w:rsid w:val="00341042"/>
    <w:rsid w:val="0035776F"/>
    <w:rsid w:val="003809F7"/>
    <w:rsid w:val="003B7C84"/>
    <w:rsid w:val="003C7D72"/>
    <w:rsid w:val="003D30C6"/>
    <w:rsid w:val="00403B0A"/>
    <w:rsid w:val="00406A37"/>
    <w:rsid w:val="0041071A"/>
    <w:rsid w:val="00426785"/>
    <w:rsid w:val="00444FC8"/>
    <w:rsid w:val="004855D6"/>
    <w:rsid w:val="004A2BFD"/>
    <w:rsid w:val="004B4DAF"/>
    <w:rsid w:val="004D6EFC"/>
    <w:rsid w:val="0053090A"/>
    <w:rsid w:val="005321D1"/>
    <w:rsid w:val="00537944"/>
    <w:rsid w:val="005558C1"/>
    <w:rsid w:val="00560CC6"/>
    <w:rsid w:val="0057369A"/>
    <w:rsid w:val="005B0D4E"/>
    <w:rsid w:val="005E300D"/>
    <w:rsid w:val="00606F28"/>
    <w:rsid w:val="00622E9B"/>
    <w:rsid w:val="00625042"/>
    <w:rsid w:val="006305D8"/>
    <w:rsid w:val="00645B6D"/>
    <w:rsid w:val="00661F47"/>
    <w:rsid w:val="0067125F"/>
    <w:rsid w:val="00681F02"/>
    <w:rsid w:val="00686D3F"/>
    <w:rsid w:val="00687FED"/>
    <w:rsid w:val="00690C0E"/>
    <w:rsid w:val="006B3E17"/>
    <w:rsid w:val="006D1F56"/>
    <w:rsid w:val="006D3491"/>
    <w:rsid w:val="006D3A50"/>
    <w:rsid w:val="006E00E6"/>
    <w:rsid w:val="00710220"/>
    <w:rsid w:val="00710FC6"/>
    <w:rsid w:val="00714C24"/>
    <w:rsid w:val="00715B51"/>
    <w:rsid w:val="00716485"/>
    <w:rsid w:val="007435B2"/>
    <w:rsid w:val="007443A6"/>
    <w:rsid w:val="00763B6D"/>
    <w:rsid w:val="007977A6"/>
    <w:rsid w:val="007A2207"/>
    <w:rsid w:val="007B032E"/>
    <w:rsid w:val="007D6258"/>
    <w:rsid w:val="008214CF"/>
    <w:rsid w:val="00837587"/>
    <w:rsid w:val="00845076"/>
    <w:rsid w:val="00854C94"/>
    <w:rsid w:val="00866307"/>
    <w:rsid w:val="00871F42"/>
    <w:rsid w:val="00873CBF"/>
    <w:rsid w:val="00891D2E"/>
    <w:rsid w:val="008979E6"/>
    <w:rsid w:val="008D7159"/>
    <w:rsid w:val="00916E83"/>
    <w:rsid w:val="009400AA"/>
    <w:rsid w:val="00941700"/>
    <w:rsid w:val="00943788"/>
    <w:rsid w:val="00953865"/>
    <w:rsid w:val="00986CA8"/>
    <w:rsid w:val="009F05BD"/>
    <w:rsid w:val="009F719B"/>
    <w:rsid w:val="00A4682D"/>
    <w:rsid w:val="00A55D0B"/>
    <w:rsid w:val="00A8641B"/>
    <w:rsid w:val="00A87663"/>
    <w:rsid w:val="00AC0170"/>
    <w:rsid w:val="00AC1EF1"/>
    <w:rsid w:val="00AF047C"/>
    <w:rsid w:val="00B10EA0"/>
    <w:rsid w:val="00B311A6"/>
    <w:rsid w:val="00B32525"/>
    <w:rsid w:val="00B367E0"/>
    <w:rsid w:val="00B368D9"/>
    <w:rsid w:val="00B57F5F"/>
    <w:rsid w:val="00BB0F6D"/>
    <w:rsid w:val="00BB31CF"/>
    <w:rsid w:val="00BB501B"/>
    <w:rsid w:val="00BC2064"/>
    <w:rsid w:val="00BE0942"/>
    <w:rsid w:val="00C10AB9"/>
    <w:rsid w:val="00C430FE"/>
    <w:rsid w:val="00C5051E"/>
    <w:rsid w:val="00C65185"/>
    <w:rsid w:val="00C87729"/>
    <w:rsid w:val="00CB55C0"/>
    <w:rsid w:val="00CB715E"/>
    <w:rsid w:val="00CE473D"/>
    <w:rsid w:val="00CE5EFF"/>
    <w:rsid w:val="00D02A1E"/>
    <w:rsid w:val="00D10542"/>
    <w:rsid w:val="00D42EBD"/>
    <w:rsid w:val="00D536A9"/>
    <w:rsid w:val="00D722E3"/>
    <w:rsid w:val="00DC1C2D"/>
    <w:rsid w:val="00DD1A58"/>
    <w:rsid w:val="00DD56CC"/>
    <w:rsid w:val="00DF5D6C"/>
    <w:rsid w:val="00E01C88"/>
    <w:rsid w:val="00E10618"/>
    <w:rsid w:val="00E11B66"/>
    <w:rsid w:val="00E30708"/>
    <w:rsid w:val="00E32D17"/>
    <w:rsid w:val="00E565CD"/>
    <w:rsid w:val="00E665A0"/>
    <w:rsid w:val="00E76C46"/>
    <w:rsid w:val="00E94D1E"/>
    <w:rsid w:val="00EA7074"/>
    <w:rsid w:val="00EB0401"/>
    <w:rsid w:val="00EB090F"/>
    <w:rsid w:val="00EB2AD1"/>
    <w:rsid w:val="00ED0E46"/>
    <w:rsid w:val="00EE244A"/>
    <w:rsid w:val="00F919F7"/>
    <w:rsid w:val="00FF0AE5"/>
    <w:rsid w:val="00FF5B0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0"/>
    <o:shapelayout v:ext="edit">
      <o:idmap v:ext="edit" data="1"/>
    </o:shapelayout>
  </w:shapeDefaults>
  <w:decimalSymbol w:val="."/>
  <w:listSeparator w:val=","/>
  <w14:docId w14:val="6879470D"/>
  <w15:docId w15:val="{3C2A21E4-95A3-4915-B1DA-EFA240C3B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1"/>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1"/>
      </w:numPr>
      <w:spacing w:before="240" w:after="60"/>
      <w:ind w:left="720"/>
      <w:outlineLvl w:val="2"/>
    </w:pPr>
    <w:rPr>
      <w:rFonts w:cs="Arial"/>
      <w:b/>
      <w:bCs/>
      <w:sz w:val="28"/>
      <w:szCs w:val="26"/>
    </w:rPr>
  </w:style>
  <w:style w:type="paragraph" w:styleId="Heading4">
    <w:name w:val="heading 4"/>
    <w:basedOn w:val="Normal"/>
    <w:next w:val="Normal"/>
    <w:qFormat/>
    <w:rsid w:val="00DF5D6C"/>
    <w:pPr>
      <w:keepNext/>
      <w:numPr>
        <w:ilvl w:val="3"/>
        <w:numId w:val="1"/>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1"/>
      </w:numPr>
      <w:spacing w:before="240" w:after="60"/>
      <w:outlineLvl w:val="4"/>
    </w:pPr>
    <w:rPr>
      <w:b/>
      <w:bCs/>
      <w:i/>
      <w:iCs/>
      <w:sz w:val="26"/>
      <w:szCs w:val="26"/>
    </w:rPr>
  </w:style>
  <w:style w:type="paragraph" w:styleId="Heading6">
    <w:name w:val="heading 6"/>
    <w:basedOn w:val="Normal"/>
    <w:next w:val="Normal"/>
    <w:qFormat/>
    <w:rsid w:val="008214CF"/>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1"/>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1"/>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A4682D"/>
    <w:rPr>
      <w:rFonts w:asciiTheme="minorHAnsi" w:eastAsiaTheme="minorEastAsia" w:hAnsiTheme="minorHAnsi" w:cstheme="minorBidi"/>
      <w:sz w:val="28"/>
      <w:szCs w:val="22"/>
      <w:lang w:val="en-US" w:eastAsia="ja-JP"/>
    </w:rPr>
  </w:style>
  <w:style w:type="character" w:customStyle="1" w:styleId="NoSpacingChar">
    <w:name w:val="No Spacing Char"/>
    <w:basedOn w:val="DefaultParagraphFont"/>
    <w:link w:val="NoSpacing"/>
    <w:uiPriority w:val="1"/>
    <w:rsid w:val="00A4682D"/>
    <w:rPr>
      <w:rFonts w:asciiTheme="minorHAnsi" w:eastAsiaTheme="minorEastAsia" w:hAnsiTheme="minorHAnsi" w:cstheme="minorBidi"/>
      <w:sz w:val="28"/>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table" w:styleId="TableGrid">
    <w:name w:val="Table Grid"/>
    <w:basedOn w:val="TableNormal"/>
    <w:rsid w:val="00ED0E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30C6"/>
    <w:pPr>
      <w:ind w:left="720"/>
      <w:contextualSpacing/>
    </w:pPr>
  </w:style>
  <w:style w:type="character" w:styleId="FollowedHyperlink">
    <w:name w:val="FollowedHyperlink"/>
    <w:basedOn w:val="DefaultParagraphFont"/>
    <w:semiHidden/>
    <w:unhideWhenUsed/>
    <w:rsid w:val="008450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25514">
      <w:bodyDiv w:val="1"/>
      <w:marLeft w:val="0"/>
      <w:marRight w:val="0"/>
      <w:marTop w:val="0"/>
      <w:marBottom w:val="0"/>
      <w:divBdr>
        <w:top w:val="none" w:sz="0" w:space="0" w:color="auto"/>
        <w:left w:val="none" w:sz="0" w:space="0" w:color="auto"/>
        <w:bottom w:val="none" w:sz="0" w:space="0" w:color="auto"/>
        <w:right w:val="none" w:sz="0" w:space="0" w:color="auto"/>
      </w:divBdr>
    </w:div>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59919">
      <w:bodyDiv w:val="1"/>
      <w:marLeft w:val="0"/>
      <w:marRight w:val="0"/>
      <w:marTop w:val="0"/>
      <w:marBottom w:val="0"/>
      <w:divBdr>
        <w:top w:val="none" w:sz="0" w:space="0" w:color="auto"/>
        <w:left w:val="none" w:sz="0" w:space="0" w:color="auto"/>
        <w:bottom w:val="none" w:sz="0" w:space="0" w:color="auto"/>
        <w:right w:val="none" w:sz="0" w:space="0" w:color="auto"/>
      </w:divBdr>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328173606">
      <w:bodyDiv w:val="1"/>
      <w:marLeft w:val="0"/>
      <w:marRight w:val="0"/>
      <w:marTop w:val="0"/>
      <w:marBottom w:val="0"/>
      <w:divBdr>
        <w:top w:val="none" w:sz="0" w:space="0" w:color="auto"/>
        <w:left w:val="none" w:sz="0" w:space="0" w:color="auto"/>
        <w:bottom w:val="none" w:sz="0" w:space="0" w:color="auto"/>
        <w:right w:val="none" w:sz="0" w:space="0" w:color="auto"/>
      </w:divBdr>
    </w:div>
    <w:div w:id="1466967076">
      <w:bodyDiv w:val="1"/>
      <w:marLeft w:val="0"/>
      <w:marRight w:val="0"/>
      <w:marTop w:val="0"/>
      <w:marBottom w:val="0"/>
      <w:divBdr>
        <w:top w:val="none" w:sz="0" w:space="0" w:color="auto"/>
        <w:left w:val="none" w:sz="0" w:space="0" w:color="auto"/>
        <w:bottom w:val="none" w:sz="0" w:space="0" w:color="auto"/>
        <w:right w:val="none" w:sz="0" w:space="0" w:color="auto"/>
      </w:divBdr>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Rac18</b:Tag>
    <b:SourceType>InternetSite</b:SourceType>
    <b:Guid>{DEA27D5C-2CD2-4239-AF96-4647BE2B1C20}</b:Guid>
    <b:Author>
      <b:Author>
        <b:NameList>
          <b:Person>
            <b:Last>Krishna</b:Last>
            <b:First>Rachael</b:First>
          </b:Person>
        </b:NameList>
      </b:Author>
    </b:Author>
    <b:Title>TikTok users are complaining that in-app harassment and a general wave of dislike toward them are resulting in online bullying.</b:Title>
    <b:Year>2018</b:Year>
    <b:YearAccessed>2018</b:YearAccessed>
    <b:MonthAccessed>December</b:MonthAccessed>
    <b:DayAccessed>3</b:DayAccessed>
    <b:URL>https://www.buzzfeednews.com/article/krishrach/tik-tok-users-bullying-abuse-complaints</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ABAE39-166B-4679-9043-B375E4B53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1521</TotalTime>
  <Pages>32</Pages>
  <Words>5168</Words>
  <Characters>26948</Characters>
  <Application>Microsoft Office Word</Application>
  <DocSecurity>0</DocSecurity>
  <Lines>224</Lines>
  <Paragraphs>64</Paragraphs>
  <ScaleCrop>false</ScaleCrop>
  <HeadingPairs>
    <vt:vector size="2" baseType="variant">
      <vt:variant>
        <vt:lpstr>Title</vt:lpstr>
      </vt:variant>
      <vt:variant>
        <vt:i4>1</vt:i4>
      </vt:variant>
    </vt:vector>
  </HeadingPairs>
  <TitlesOfParts>
    <vt:vector size="1" baseType="lpstr">
      <vt:lpstr>Requirements Specification (RS)</vt:lpstr>
    </vt:vector>
  </TitlesOfParts>
  <Company>BSc (Hons) in Computing – Year 4 – Software Development</Company>
  <LinksUpToDate>false</LinksUpToDate>
  <CharactersWithSpaces>32052</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(RS)</dc:title>
  <dc:subject>Body Branding Bookings (3B)</dc:subject>
  <dc:creator>Keith Feeney,15015556, keith.feeney@student.ncirl.ie</dc:creator>
  <cp:lastModifiedBy>Keith Feeney</cp:lastModifiedBy>
  <cp:revision>42</cp:revision>
  <dcterms:created xsi:type="dcterms:W3CDTF">2018-11-12T13:59:00Z</dcterms:created>
  <dcterms:modified xsi:type="dcterms:W3CDTF">2019-11-20T11:39:00Z</dcterms:modified>
</cp:coreProperties>
</file>